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72119" w14:textId="77777777" w:rsidR="00375A83" w:rsidRDefault="00375A83" w:rsidP="002A01A2">
      <w:pPr>
        <w:spacing w:before="120" w:after="120" w:line="240" w:lineRule="auto"/>
        <w:jc w:val="center"/>
        <w:rPr>
          <w:rFonts w:ascii="Arial" w:eastAsia="Times New Roman" w:hAnsi="Arial" w:cs="Arial"/>
          <w:b/>
        </w:rPr>
      </w:pPr>
      <w:r>
        <w:rPr>
          <w:rFonts w:ascii="Arial" w:eastAsia="Times New Roman" w:hAnsi="Arial" w:cs="Arial"/>
          <w:b/>
          <w:noProof/>
        </w:rPr>
        <mc:AlternateContent>
          <mc:Choice Requires="wps">
            <w:drawing>
              <wp:anchor distT="0" distB="0" distL="114300" distR="114300" simplePos="0" relativeHeight="251659264" behindDoc="0" locked="0" layoutInCell="1" allowOverlap="1" wp14:anchorId="18872211" wp14:editId="18872212">
                <wp:simplePos x="0" y="0"/>
                <wp:positionH relativeFrom="column">
                  <wp:posOffset>-381000</wp:posOffset>
                </wp:positionH>
                <wp:positionV relativeFrom="paragraph">
                  <wp:posOffset>-737191</wp:posOffset>
                </wp:positionV>
                <wp:extent cx="7019925" cy="796925"/>
                <wp:effectExtent l="0" t="0" r="2857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925" cy="796925"/>
                        </a:xfrm>
                        <a:prstGeom prst="rect">
                          <a:avLst/>
                        </a:prstGeom>
                        <a:solidFill>
                          <a:srgbClr val="FFFFFF"/>
                        </a:solidFill>
                        <a:ln w="9525">
                          <a:solidFill>
                            <a:srgbClr val="000000"/>
                          </a:solidFill>
                          <a:miter lim="800000"/>
                          <a:headEnd/>
                          <a:tailEnd/>
                        </a:ln>
                      </wps:spPr>
                      <wps:txbx>
                        <w:txbxContent>
                          <w:p w14:paraId="1887221A" w14:textId="5470E9BE" w:rsidR="00316884" w:rsidRPr="007C7D18" w:rsidDel="00177486" w:rsidRDefault="00316884" w:rsidP="00375A83">
                            <w:pPr>
                              <w:spacing w:before="120" w:after="120" w:line="240" w:lineRule="auto"/>
                              <w:jc w:val="center"/>
                              <w:rPr>
                                <w:del w:id="0" w:author="Karishma Nangia" w:date="2024-12-05T13:50:00Z"/>
                                <w:rFonts w:ascii="Arial" w:hAnsi="Arial" w:cs="Arial"/>
                                <w:highlight w:val="cyan"/>
                              </w:rPr>
                            </w:pPr>
                            <w:del w:id="1" w:author="Karishma Nangia" w:date="2024-12-05T13:50:00Z">
                              <w:r w:rsidRPr="007C7D18" w:rsidDel="00177486">
                                <w:rPr>
                                  <w:rFonts w:ascii="Arial" w:hAnsi="Arial" w:cs="Arial"/>
                                  <w:b/>
                                  <w:highlight w:val="cyan"/>
                                </w:rPr>
                                <w:delText xml:space="preserve">SPECIAL INSTRUCTIONS: </w:delText>
                              </w:r>
                              <w:r w:rsidRPr="007C7D18" w:rsidDel="00177486">
                                <w:rPr>
                                  <w:rFonts w:ascii="Arial" w:hAnsi="Arial" w:cs="Arial"/>
                                  <w:highlight w:val="cyan"/>
                                </w:rPr>
                                <w:delText xml:space="preserve"> If this is the 4</w:delText>
                              </w:r>
                              <w:r w:rsidRPr="007C7D18" w:rsidDel="00177486">
                                <w:rPr>
                                  <w:rFonts w:ascii="Arial" w:hAnsi="Arial" w:cs="Arial"/>
                                  <w:highlight w:val="cyan"/>
                                  <w:vertAlign w:val="superscript"/>
                                </w:rPr>
                                <w:delText>th</w:delText>
                              </w:r>
                              <w:r w:rsidRPr="007C7D18" w:rsidDel="00177486">
                                <w:rPr>
                                  <w:rFonts w:ascii="Arial" w:hAnsi="Arial" w:cs="Arial"/>
                                  <w:highlight w:val="cyan"/>
                                </w:rPr>
                                <w:delText xml:space="preserve"> Change Order request for the referenced SOW/ Project, </w:delText>
                              </w:r>
                              <w:r w:rsidRPr="007C7D18" w:rsidDel="00177486">
                                <w:rPr>
                                  <w:rFonts w:ascii="Arial" w:hAnsi="Arial" w:cs="Arial"/>
                                  <w:highlight w:val="cyan"/>
                                  <w:u w:val="single"/>
                                </w:rPr>
                                <w:delText>or</w:delText>
                              </w:r>
                              <w:r w:rsidRPr="007C7D18" w:rsidDel="00177486">
                                <w:rPr>
                                  <w:rFonts w:ascii="Arial" w:hAnsi="Arial" w:cs="Arial"/>
                                  <w:highlight w:val="cyan"/>
                                </w:rPr>
                                <w:delText xml:space="preserve"> the cost of any Change Order exceeds the cost of the original SOW, please create a new SOW.</w:delText>
                              </w:r>
                            </w:del>
                          </w:p>
                          <w:p w14:paraId="1887221B" w14:textId="4F8B2170" w:rsidR="00316884" w:rsidDel="00177486" w:rsidRDefault="00316884" w:rsidP="00375A83">
                            <w:pPr>
                              <w:spacing w:before="120" w:after="120" w:line="240" w:lineRule="auto"/>
                              <w:jc w:val="center"/>
                              <w:rPr>
                                <w:del w:id="2" w:author="Karishma Nangia" w:date="2024-12-05T13:50:00Z"/>
                                <w:rFonts w:ascii="Arial" w:hAnsi="Arial" w:cs="Arial"/>
                                <w:sz w:val="20"/>
                                <w:szCs w:val="20"/>
                              </w:rPr>
                            </w:pPr>
                            <w:del w:id="3" w:author="Karishma Nangia" w:date="2024-12-05T13:50:00Z">
                              <w:r w:rsidRPr="007C7D18" w:rsidDel="00177486">
                                <w:rPr>
                                  <w:rFonts w:ascii="Arial" w:hAnsi="Arial" w:cs="Arial"/>
                                  <w:b/>
                                  <w:sz w:val="20"/>
                                  <w:szCs w:val="20"/>
                                  <w:highlight w:val="cyan"/>
                                </w:rPr>
                                <w:delText>KINDLY REMOVE THIS TEXT BOX AFTER FILLING IN THIS CHANGE ORDER FORM</w:delText>
                              </w:r>
                              <w:r w:rsidRPr="007C7D18" w:rsidDel="00177486">
                                <w:rPr>
                                  <w:rFonts w:ascii="Arial" w:hAnsi="Arial" w:cs="Arial"/>
                                  <w:sz w:val="20"/>
                                  <w:szCs w:val="20"/>
                                  <w:highlight w:val="cyan"/>
                                </w:rPr>
                                <w:delText>.</w:delText>
                              </w:r>
                            </w:del>
                          </w:p>
                          <w:p w14:paraId="1887221C" w14:textId="278E9F74" w:rsidR="00316884" w:rsidRPr="00203C04" w:rsidRDefault="00316884" w:rsidP="00375A83">
                            <w:pPr>
                              <w:spacing w:before="120" w:after="120" w:line="240" w:lineRule="auto"/>
                              <w:jc w:val="center"/>
                              <w:rPr>
                                <w:rFonts w:ascii="Arial" w:hAnsi="Arial" w:cs="Arial"/>
                                <w:b/>
                                <w:sz w:val="20"/>
                                <w:szCs w:val="20"/>
                              </w:rPr>
                            </w:pPr>
                            <w:del w:id="4" w:author="Karishma Nangia" w:date="2024-12-05T13:50:00Z">
                              <w:r w:rsidRPr="00203C04" w:rsidDel="00177486">
                                <w:rPr>
                                  <w:rFonts w:ascii="Arial" w:hAnsi="Arial" w:cs="Arial"/>
                                  <w:b/>
                                  <w:sz w:val="20"/>
                                  <w:szCs w:val="20"/>
                                  <w:highlight w:val="cyan"/>
                                </w:rPr>
                                <w:delText>Please send completed Change Order to cox.sowprocess@cox.com</w:delText>
                              </w:r>
                            </w:del>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872211" id="_x0000_t202" coordsize="21600,21600" o:spt="202" path="m,l,21600r21600,l21600,xe">
                <v:stroke joinstyle="miter"/>
                <v:path gradientshapeok="t" o:connecttype="rect"/>
              </v:shapetype>
              <v:shape id="Text Box 2" o:spid="_x0000_s1026" type="#_x0000_t202" style="position:absolute;left:0;text-align:left;margin-left:-30pt;margin-top:-58.05pt;width:552.75pt;height:62.7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">
                <v:textbox style="mso-fit-shape-to-text:t">
                  <w:txbxContent>
                    <w:p w14:paraId="1887221A" w14:textId="5470E9BE" w:rsidR="00316884" w:rsidRPr="007C7D18" w:rsidDel="00177486" w:rsidRDefault="00316884" w:rsidP="00375A83">
                      <w:pPr>
                        <w:spacing w:before="120" w:after="120" w:line="240" w:lineRule="auto"/>
                        <w:jc w:val="center"/>
                        <w:rPr>
                          <w:del w:id="5" w:author="Karishma Nangia" w:date="2024-12-05T13:50:00Z"/>
                          <w:rFonts w:ascii="Arial" w:hAnsi="Arial" w:cs="Arial"/>
                          <w:highlight w:val="cyan"/>
                        </w:rPr>
                      </w:pPr>
                      <w:del w:id="6" w:author="Karishma Nangia" w:date="2024-12-05T13:50:00Z">
                        <w:r w:rsidRPr="007C7D18" w:rsidDel="00177486">
                          <w:rPr>
                            <w:rFonts w:ascii="Arial" w:hAnsi="Arial" w:cs="Arial"/>
                            <w:b/>
                            <w:highlight w:val="cyan"/>
                          </w:rPr>
                          <w:delText xml:space="preserve">SPECIAL INSTRUCTIONS: </w:delText>
                        </w:r>
                        <w:r w:rsidRPr="007C7D18" w:rsidDel="00177486">
                          <w:rPr>
                            <w:rFonts w:ascii="Arial" w:hAnsi="Arial" w:cs="Arial"/>
                            <w:highlight w:val="cyan"/>
                          </w:rPr>
                          <w:delText xml:space="preserve"> If this is the 4</w:delText>
                        </w:r>
                        <w:r w:rsidRPr="007C7D18" w:rsidDel="00177486">
                          <w:rPr>
                            <w:rFonts w:ascii="Arial" w:hAnsi="Arial" w:cs="Arial"/>
                            <w:highlight w:val="cyan"/>
                            <w:vertAlign w:val="superscript"/>
                          </w:rPr>
                          <w:delText>th</w:delText>
                        </w:r>
                        <w:r w:rsidRPr="007C7D18" w:rsidDel="00177486">
                          <w:rPr>
                            <w:rFonts w:ascii="Arial" w:hAnsi="Arial" w:cs="Arial"/>
                            <w:highlight w:val="cyan"/>
                          </w:rPr>
                          <w:delText xml:space="preserve"> Change Order request for the referenced SOW/ Project, </w:delText>
                        </w:r>
                        <w:r w:rsidRPr="007C7D18" w:rsidDel="00177486">
                          <w:rPr>
                            <w:rFonts w:ascii="Arial" w:hAnsi="Arial" w:cs="Arial"/>
                            <w:highlight w:val="cyan"/>
                            <w:u w:val="single"/>
                          </w:rPr>
                          <w:delText>or</w:delText>
                        </w:r>
                        <w:r w:rsidRPr="007C7D18" w:rsidDel="00177486">
                          <w:rPr>
                            <w:rFonts w:ascii="Arial" w:hAnsi="Arial" w:cs="Arial"/>
                            <w:highlight w:val="cyan"/>
                          </w:rPr>
                          <w:delText xml:space="preserve"> the cost of any Change Order exceeds the cost of the original SOW, please create a new SOW.</w:delText>
                        </w:r>
                      </w:del>
                    </w:p>
                    <w:p w14:paraId="1887221B" w14:textId="4F8B2170" w:rsidR="00316884" w:rsidDel="00177486" w:rsidRDefault="00316884" w:rsidP="00375A83">
                      <w:pPr>
                        <w:spacing w:before="120" w:after="120" w:line="240" w:lineRule="auto"/>
                        <w:jc w:val="center"/>
                        <w:rPr>
                          <w:del w:id="7" w:author="Karishma Nangia" w:date="2024-12-05T13:50:00Z"/>
                          <w:rFonts w:ascii="Arial" w:hAnsi="Arial" w:cs="Arial"/>
                          <w:sz w:val="20"/>
                          <w:szCs w:val="20"/>
                        </w:rPr>
                      </w:pPr>
                      <w:del w:id="8" w:author="Karishma Nangia" w:date="2024-12-05T13:50:00Z">
                        <w:r w:rsidRPr="007C7D18" w:rsidDel="00177486">
                          <w:rPr>
                            <w:rFonts w:ascii="Arial" w:hAnsi="Arial" w:cs="Arial"/>
                            <w:b/>
                            <w:sz w:val="20"/>
                            <w:szCs w:val="20"/>
                            <w:highlight w:val="cyan"/>
                          </w:rPr>
                          <w:delText>KINDLY REMOVE THIS TEXT BOX AFTER FILLING IN THIS CHANGE ORDER FORM</w:delText>
                        </w:r>
                        <w:r w:rsidRPr="007C7D18" w:rsidDel="00177486">
                          <w:rPr>
                            <w:rFonts w:ascii="Arial" w:hAnsi="Arial" w:cs="Arial"/>
                            <w:sz w:val="20"/>
                            <w:szCs w:val="20"/>
                            <w:highlight w:val="cyan"/>
                          </w:rPr>
                          <w:delText>.</w:delText>
                        </w:r>
                      </w:del>
                    </w:p>
                    <w:p w14:paraId="1887221C" w14:textId="278E9F74" w:rsidR="00316884" w:rsidRPr="00203C04" w:rsidRDefault="00316884" w:rsidP="00375A83">
                      <w:pPr>
                        <w:spacing w:before="120" w:after="120" w:line="240" w:lineRule="auto"/>
                        <w:jc w:val="center"/>
                        <w:rPr>
                          <w:rFonts w:ascii="Arial" w:hAnsi="Arial" w:cs="Arial"/>
                          <w:b/>
                          <w:sz w:val="20"/>
                          <w:szCs w:val="20"/>
                        </w:rPr>
                      </w:pPr>
                      <w:del w:id="9" w:author="Karishma Nangia" w:date="2024-12-05T13:50:00Z">
                        <w:r w:rsidRPr="00203C04" w:rsidDel="00177486">
                          <w:rPr>
                            <w:rFonts w:ascii="Arial" w:hAnsi="Arial" w:cs="Arial"/>
                            <w:b/>
                            <w:sz w:val="20"/>
                            <w:szCs w:val="20"/>
                            <w:highlight w:val="cyan"/>
                          </w:rPr>
                          <w:delText>Please send completed Change Order to cox.sowprocess@cox.com</w:delText>
                        </w:r>
                      </w:del>
                    </w:p>
                  </w:txbxContent>
                </v:textbox>
              </v:shape>
            </w:pict>
          </mc:Fallback>
        </mc:AlternateContent>
      </w:r>
    </w:p>
    <w:p w14:paraId="1887211A" w14:textId="77777777" w:rsidR="003832D8" w:rsidRPr="00823F14" w:rsidRDefault="003832D8" w:rsidP="002A01A2">
      <w:pPr>
        <w:spacing w:before="120" w:after="120" w:line="240" w:lineRule="auto"/>
        <w:jc w:val="center"/>
        <w:rPr>
          <w:rFonts w:ascii="Arial" w:eastAsia="Times New Roman" w:hAnsi="Arial" w:cs="Arial"/>
          <w:b/>
        </w:rPr>
      </w:pPr>
      <w:r w:rsidRPr="00823F14">
        <w:rPr>
          <w:rFonts w:ascii="Arial" w:eastAsia="Times New Roman" w:hAnsi="Arial" w:cs="Arial"/>
          <w:b/>
        </w:rPr>
        <w:t>STATEMENT OF WORK CHANGE ORDER</w:t>
      </w:r>
    </w:p>
    <w:p w14:paraId="1887211B" w14:textId="70D15500" w:rsidR="003832D8" w:rsidRPr="00823F14" w:rsidRDefault="003832D8" w:rsidP="002A01A2">
      <w:pPr>
        <w:spacing w:before="120" w:after="120" w:line="240" w:lineRule="auto"/>
        <w:jc w:val="both"/>
        <w:rPr>
          <w:rFonts w:ascii="Arial" w:eastAsia="Times New Roman" w:hAnsi="Arial" w:cs="Arial"/>
        </w:rPr>
      </w:pPr>
      <w:r w:rsidRPr="00823F14">
        <w:rPr>
          <w:rFonts w:ascii="Arial" w:eastAsia="Times New Roman" w:hAnsi="Arial" w:cs="Arial"/>
        </w:rPr>
        <w:t>This Change Order (“</w:t>
      </w:r>
      <w:r w:rsidRPr="00823F14">
        <w:rPr>
          <w:rFonts w:ascii="Arial" w:eastAsia="Times New Roman" w:hAnsi="Arial" w:cs="Arial"/>
          <w:b/>
        </w:rPr>
        <w:t>Change Order</w:t>
      </w:r>
      <w:r w:rsidRPr="00823F14">
        <w:rPr>
          <w:rFonts w:ascii="Arial" w:eastAsia="Times New Roman" w:hAnsi="Arial" w:cs="Arial"/>
        </w:rPr>
        <w:t>”) hereby amends the Statement of Work identified in the Change Order Summary table below (“</w:t>
      </w:r>
      <w:r w:rsidRPr="00823F14">
        <w:rPr>
          <w:rFonts w:ascii="Arial" w:eastAsia="Times New Roman" w:hAnsi="Arial" w:cs="Arial"/>
          <w:b/>
        </w:rPr>
        <w:t>SOW</w:t>
      </w:r>
      <w:r w:rsidRPr="00823F14">
        <w:rPr>
          <w:rFonts w:ascii="Arial" w:eastAsia="Times New Roman" w:hAnsi="Arial" w:cs="Arial"/>
        </w:rPr>
        <w:t xml:space="preserve">”) and is made and entered by and between </w:t>
      </w:r>
      <w:r w:rsidRPr="00823F14">
        <w:rPr>
          <w:rFonts w:ascii="Arial" w:eastAsia="Times New Roman" w:hAnsi="Arial" w:cs="Arial"/>
          <w:b/>
        </w:rPr>
        <w:t>Cox Communications, Inc</w:t>
      </w:r>
      <w:r w:rsidRPr="00823F14">
        <w:rPr>
          <w:rFonts w:ascii="Arial" w:eastAsia="Times New Roman" w:hAnsi="Arial" w:cs="Arial"/>
        </w:rPr>
        <w:t>. (“</w:t>
      </w:r>
      <w:r w:rsidRPr="00823F14">
        <w:rPr>
          <w:rFonts w:ascii="Arial" w:eastAsia="Times New Roman" w:hAnsi="Arial" w:cs="Arial"/>
          <w:b/>
        </w:rPr>
        <w:t>Cox</w:t>
      </w:r>
      <w:r w:rsidRPr="00823F14">
        <w:rPr>
          <w:rFonts w:ascii="Arial" w:eastAsia="Times New Roman" w:hAnsi="Arial" w:cs="Arial"/>
        </w:rPr>
        <w:t>”)</w:t>
      </w:r>
      <w:r w:rsidRPr="00823F14">
        <w:rPr>
          <w:rFonts w:ascii="Arial" w:eastAsia="Times New Roman" w:hAnsi="Arial" w:cs="Arial"/>
          <w:i/>
        </w:rPr>
        <w:t xml:space="preserve"> </w:t>
      </w:r>
      <w:r w:rsidRPr="00823F14">
        <w:rPr>
          <w:rFonts w:ascii="Arial" w:eastAsia="Times New Roman" w:hAnsi="Arial" w:cs="Arial"/>
        </w:rPr>
        <w:t xml:space="preserve">and </w:t>
      </w:r>
      <w:r w:rsidR="00375A83" w:rsidRPr="00823F14">
        <w:rPr>
          <w:rFonts w:ascii="Arial" w:eastAsia="Times New Roman" w:hAnsi="Arial" w:cs="Arial"/>
          <w:b/>
        </w:rPr>
        <w:t>&lt;</w:t>
      </w:r>
      <w:ins w:id="10" w:author="Karishma Nangia" w:date="2024-12-05T13:51:00Z">
        <w:r w:rsidR="00177486">
          <w:rPr>
            <w:rFonts w:ascii="Arial" w:eastAsia="Times New Roman" w:hAnsi="Arial" w:cs="Arial"/>
            <w:b/>
          </w:rPr>
          <w:t xml:space="preserve">eClerx Services </w:t>
        </w:r>
        <w:proofErr w:type="spellStart"/>
        <w:r w:rsidR="00177486">
          <w:rPr>
            <w:rFonts w:ascii="Arial" w:eastAsia="Times New Roman" w:hAnsi="Arial" w:cs="Arial"/>
            <w:b/>
          </w:rPr>
          <w:t>Limited</w:t>
        </w:r>
      </w:ins>
      <w:r w:rsidR="00375A83" w:rsidRPr="00823F14">
        <w:rPr>
          <w:rFonts w:ascii="Arial" w:eastAsia="Times New Roman" w:hAnsi="Arial" w:cs="Arial"/>
          <w:b/>
          <w:highlight w:val="yellow"/>
        </w:rPr>
        <w:t>Insert</w:t>
      </w:r>
      <w:proofErr w:type="spellEnd"/>
      <w:r w:rsidR="00375A83" w:rsidRPr="00823F14">
        <w:rPr>
          <w:rFonts w:ascii="Arial" w:eastAsia="Times New Roman" w:hAnsi="Arial" w:cs="Arial"/>
          <w:b/>
          <w:highlight w:val="yellow"/>
        </w:rPr>
        <w:t xml:space="preserve"> Contractor’s Name</w:t>
      </w:r>
      <w:r w:rsidR="00375A83" w:rsidRPr="00823F14">
        <w:rPr>
          <w:rFonts w:ascii="Arial" w:eastAsia="Times New Roman" w:hAnsi="Arial" w:cs="Arial"/>
          <w:b/>
        </w:rPr>
        <w:t>&gt;</w:t>
      </w:r>
      <w:r w:rsidR="00375A83" w:rsidRPr="00823F14">
        <w:rPr>
          <w:rFonts w:ascii="Arial" w:eastAsia="Times New Roman" w:hAnsi="Arial" w:cs="Arial"/>
        </w:rPr>
        <w:t xml:space="preserve"> </w:t>
      </w:r>
      <w:r w:rsidRPr="00823F14">
        <w:rPr>
          <w:rFonts w:ascii="Arial" w:eastAsia="Times New Roman" w:hAnsi="Arial" w:cs="Arial"/>
        </w:rPr>
        <w:t>(“</w:t>
      </w:r>
      <w:r w:rsidRPr="00823F14">
        <w:rPr>
          <w:rFonts w:ascii="Arial" w:eastAsia="Times New Roman" w:hAnsi="Arial" w:cs="Arial"/>
          <w:b/>
        </w:rPr>
        <w:t>Contractor</w:t>
      </w:r>
      <w:r w:rsidRPr="00823F14">
        <w:rPr>
          <w:rFonts w:ascii="Arial" w:eastAsia="Times New Roman" w:hAnsi="Arial" w:cs="Arial"/>
        </w:rPr>
        <w:t>”) (individually and collectively as “</w:t>
      </w:r>
      <w:r w:rsidRPr="00823F14">
        <w:rPr>
          <w:rFonts w:ascii="Arial" w:eastAsia="Times New Roman" w:hAnsi="Arial" w:cs="Arial"/>
          <w:b/>
        </w:rPr>
        <w:t>Party</w:t>
      </w:r>
      <w:r w:rsidRPr="00823F14">
        <w:rPr>
          <w:rFonts w:ascii="Arial" w:eastAsia="Times New Roman" w:hAnsi="Arial" w:cs="Arial"/>
        </w:rPr>
        <w:t>” or “</w:t>
      </w:r>
      <w:r w:rsidRPr="00823F14">
        <w:rPr>
          <w:rFonts w:ascii="Arial" w:eastAsia="Times New Roman" w:hAnsi="Arial" w:cs="Arial"/>
          <w:b/>
        </w:rPr>
        <w:t>Parties</w:t>
      </w:r>
      <w:r w:rsidRPr="00823F14">
        <w:rPr>
          <w:rFonts w:ascii="Arial" w:eastAsia="Times New Roman" w:hAnsi="Arial" w:cs="Arial"/>
        </w:rPr>
        <w:t xml:space="preserve">”). This Change Order is effective as of the Change Order Effective Date written below.  This Change Order incorporates by reference the SOW between the Parties. All capitalized and abbreviated terms not otherwise defined herein shall have the same meaning as in the SOW.  </w:t>
      </w:r>
    </w:p>
    <w:p w14:paraId="1887211C" w14:textId="77777777" w:rsidR="003469C9" w:rsidRPr="00823F14" w:rsidRDefault="003469C9" w:rsidP="002A01A2">
      <w:pPr>
        <w:spacing w:before="120" w:after="120" w:line="240" w:lineRule="auto"/>
        <w:jc w:val="both"/>
        <w:outlineLvl w:val="1"/>
        <w:rPr>
          <w:rFonts w:ascii="Arial" w:hAnsi="Arial" w:cs="Arial"/>
          <w:bCs/>
          <w:u w:val="single"/>
        </w:rPr>
      </w:pPr>
      <w:r w:rsidRPr="00823F14">
        <w:rPr>
          <w:rFonts w:ascii="Arial" w:hAnsi="Arial" w:cs="Arial"/>
          <w:bCs/>
          <w:u w:val="single"/>
        </w:rPr>
        <w:t>Conflict</w:t>
      </w:r>
      <w:r w:rsidRPr="00823F14">
        <w:rPr>
          <w:rFonts w:ascii="Arial" w:hAnsi="Arial" w:cs="Arial"/>
          <w:bCs/>
        </w:rPr>
        <w:t xml:space="preserve">. </w:t>
      </w:r>
      <w:r w:rsidRPr="00823F14">
        <w:rPr>
          <w:rFonts w:ascii="Arial" w:hAnsi="Arial" w:cs="Arial"/>
        </w:rPr>
        <w:t xml:space="preserve">All other provisions of the SOW, including all exhibits, appendices and attachments thereto, not modified herein remain in full force and effect. In the event of any inconsistencies between the SOW, any prior Change Orders and this Change Order, this Change Order shall take precedence; </w:t>
      </w:r>
      <w:r w:rsidRPr="00823F14">
        <w:rPr>
          <w:rFonts w:ascii="Arial" w:hAnsi="Arial" w:cs="Arial"/>
          <w:u w:val="single"/>
        </w:rPr>
        <w:t>provided</w:t>
      </w:r>
      <w:r w:rsidRPr="00823F14">
        <w:rPr>
          <w:rFonts w:ascii="Arial" w:hAnsi="Arial" w:cs="Arial"/>
        </w:rPr>
        <w:t xml:space="preserve">, </w:t>
      </w:r>
      <w:r w:rsidRPr="00823F14">
        <w:rPr>
          <w:rFonts w:ascii="Arial" w:hAnsi="Arial" w:cs="Arial"/>
          <w:u w:val="single"/>
        </w:rPr>
        <w:t>however</w:t>
      </w:r>
      <w:r w:rsidRPr="00823F14">
        <w:rPr>
          <w:rFonts w:ascii="Arial" w:hAnsi="Arial" w:cs="Arial"/>
        </w:rPr>
        <w:t>, in the event of any inconsistencies between this Change Order and the Agreement, the Agreement shall prevail.</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9"/>
        <w:gridCol w:w="2164"/>
        <w:gridCol w:w="2597"/>
        <w:tblGridChange w:id="11">
          <w:tblGrid>
            <w:gridCol w:w="113"/>
            <w:gridCol w:w="4587"/>
            <w:gridCol w:w="2"/>
            <w:gridCol w:w="2164"/>
            <w:gridCol w:w="50"/>
            <w:gridCol w:w="2547"/>
            <w:gridCol w:w="113"/>
          </w:tblGrid>
        </w:tblGridChange>
      </w:tblGrid>
      <w:tr w:rsidR="00C25A0C" w:rsidRPr="00823F14" w14:paraId="1887211E" w14:textId="77777777" w:rsidTr="00662EE2">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1887211D" w14:textId="77777777" w:rsidR="00C25A0C" w:rsidRPr="00823F14" w:rsidRDefault="00C25A0C" w:rsidP="00D91F10">
            <w:pPr>
              <w:spacing w:before="120" w:after="120"/>
              <w:jc w:val="center"/>
              <w:rPr>
                <w:rFonts w:ascii="Arial" w:hAnsi="Arial" w:cs="Arial"/>
                <w:b/>
                <w:caps/>
              </w:rPr>
            </w:pPr>
            <w:r w:rsidRPr="00823F14">
              <w:rPr>
                <w:rFonts w:ascii="Arial" w:hAnsi="Arial" w:cs="Arial"/>
                <w:b/>
                <w:caps/>
              </w:rPr>
              <w:t xml:space="preserve">change order summary </w:t>
            </w:r>
            <w:r w:rsidR="00D91F10" w:rsidRPr="00823F14">
              <w:rPr>
                <w:rFonts w:ascii="Arial" w:hAnsi="Arial" w:cs="Arial"/>
                <w:b/>
                <w:caps/>
              </w:rPr>
              <w:t>and</w:t>
            </w:r>
            <w:r w:rsidRPr="00823F14">
              <w:rPr>
                <w:rFonts w:ascii="Arial" w:hAnsi="Arial" w:cs="Arial"/>
                <w:b/>
                <w:caps/>
              </w:rPr>
              <w:t xml:space="preserve"> History</w:t>
            </w:r>
          </w:p>
        </w:tc>
      </w:tr>
      <w:tr w:rsidR="00375A83" w:rsidRPr="00823F14" w14:paraId="18872121"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1F" w14:textId="77777777" w:rsidR="00375A83" w:rsidRPr="00823F14" w:rsidRDefault="00375A83" w:rsidP="00776D9B">
            <w:pPr>
              <w:spacing w:before="120" w:after="120"/>
              <w:rPr>
                <w:rFonts w:ascii="Arial" w:hAnsi="Arial" w:cs="Arial"/>
                <w:b/>
              </w:rPr>
            </w:pPr>
            <w:r w:rsidRPr="00823F14">
              <w:rPr>
                <w:rFonts w:ascii="Arial" w:hAnsi="Arial" w:cs="Arial"/>
                <w:b/>
              </w:rPr>
              <w:t>Change Order Number</w:t>
            </w:r>
          </w:p>
        </w:tc>
        <w:tc>
          <w:tcPr>
            <w:tcW w:w="2546" w:type="pct"/>
            <w:gridSpan w:val="2"/>
            <w:tcBorders>
              <w:top w:val="single" w:sz="4" w:space="0" w:color="auto"/>
              <w:left w:val="single" w:sz="4" w:space="0" w:color="auto"/>
              <w:bottom w:val="single" w:sz="4" w:space="0" w:color="auto"/>
              <w:right w:val="single" w:sz="4" w:space="0" w:color="auto"/>
            </w:tcBorders>
            <w:vAlign w:val="center"/>
            <w:hideMark/>
          </w:tcPr>
          <w:p w14:paraId="18872120" w14:textId="18D70934" w:rsidR="00375A83" w:rsidRPr="00823F14" w:rsidRDefault="00375A83" w:rsidP="00177486">
            <w:pPr>
              <w:spacing w:before="120" w:after="120"/>
              <w:rPr>
                <w:rFonts w:ascii="Arial" w:hAnsi="Arial" w:cs="Arial"/>
              </w:rPr>
            </w:pPr>
            <w:r w:rsidRPr="00823F14">
              <w:rPr>
                <w:rFonts w:ascii="Arial" w:hAnsi="Arial" w:cs="Arial"/>
              </w:rPr>
              <w:t>&lt;</w:t>
            </w:r>
            <w:r w:rsidRPr="00823F14">
              <w:rPr>
                <w:rFonts w:ascii="Arial" w:hAnsi="Arial" w:cs="Arial"/>
                <w:highlight w:val="yellow"/>
              </w:rPr>
              <w:t>Insert Change Order Name/Number</w:t>
            </w:r>
            <w:r w:rsidRPr="00823F14">
              <w:rPr>
                <w:rFonts w:ascii="Arial" w:hAnsi="Arial" w:cs="Arial"/>
              </w:rPr>
              <w:t>&gt;</w:t>
            </w:r>
            <w:ins w:id="12" w:author="Karishma Nangia" w:date="2024-12-05T13:52:00Z">
              <w:r w:rsidR="00177486">
                <w:rPr>
                  <w:rFonts w:ascii="Arial" w:hAnsi="Arial" w:cs="Arial"/>
                </w:rPr>
                <w:t xml:space="preserve"> 001</w:t>
              </w:r>
            </w:ins>
          </w:p>
        </w:tc>
      </w:tr>
      <w:tr w:rsidR="00375A83" w:rsidRPr="00823F14" w14:paraId="18872124"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22" w14:textId="77777777" w:rsidR="00375A83" w:rsidRPr="00823F14" w:rsidRDefault="00375A83">
            <w:pPr>
              <w:spacing w:before="120" w:after="120"/>
              <w:rPr>
                <w:rFonts w:ascii="Arial" w:hAnsi="Arial" w:cs="Arial"/>
                <w:b/>
              </w:rPr>
            </w:pPr>
            <w:r w:rsidRPr="00823F14">
              <w:rPr>
                <w:rFonts w:ascii="Arial" w:hAnsi="Arial" w:cs="Arial"/>
                <w:b/>
              </w:rPr>
              <w:t>Total Number of Change Orders to the SOW (including this Change Order)</w:t>
            </w:r>
          </w:p>
        </w:tc>
        <w:tc>
          <w:tcPr>
            <w:tcW w:w="2546" w:type="pct"/>
            <w:gridSpan w:val="2"/>
            <w:tcBorders>
              <w:top w:val="single" w:sz="4" w:space="0" w:color="auto"/>
              <w:left w:val="single" w:sz="4" w:space="0" w:color="auto"/>
              <w:bottom w:val="single" w:sz="4" w:space="0" w:color="auto"/>
              <w:right w:val="single" w:sz="4" w:space="0" w:color="auto"/>
            </w:tcBorders>
            <w:vAlign w:val="center"/>
            <w:hideMark/>
          </w:tcPr>
          <w:p w14:paraId="18872123" w14:textId="2D78FC9B" w:rsidR="00375A83" w:rsidRPr="00823F14" w:rsidRDefault="00375A83" w:rsidP="00177486">
            <w:pPr>
              <w:spacing w:before="120" w:after="120"/>
              <w:rPr>
                <w:rFonts w:ascii="Arial" w:hAnsi="Arial" w:cs="Arial"/>
              </w:rPr>
            </w:pPr>
            <w:r w:rsidRPr="00823F14">
              <w:rPr>
                <w:rFonts w:ascii="Arial" w:hAnsi="Arial" w:cs="Arial"/>
              </w:rPr>
              <w:t>&lt;</w:t>
            </w:r>
            <w:r w:rsidRPr="00823F14">
              <w:rPr>
                <w:rFonts w:ascii="Arial" w:hAnsi="Arial" w:cs="Arial"/>
                <w:highlight w:val="yellow"/>
              </w:rPr>
              <w:t>Insert Total Number of Change Orders Created for This SOW/Project</w:t>
            </w:r>
            <w:r w:rsidRPr="00823F14">
              <w:rPr>
                <w:rFonts w:ascii="Arial" w:hAnsi="Arial" w:cs="Arial"/>
              </w:rPr>
              <w:t>&gt;</w:t>
            </w:r>
            <w:ins w:id="13" w:author="Karishma Nangia" w:date="2024-12-05T13:52:00Z">
              <w:r w:rsidR="00177486">
                <w:rPr>
                  <w:rFonts w:ascii="Arial" w:hAnsi="Arial" w:cs="Arial"/>
                </w:rPr>
                <w:t xml:space="preserve"> 1</w:t>
              </w:r>
            </w:ins>
          </w:p>
        </w:tc>
      </w:tr>
      <w:tr w:rsidR="00C25A0C" w:rsidRPr="00823F14" w14:paraId="18872128"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25" w14:textId="77777777" w:rsidR="00C25A0C" w:rsidRPr="00823F14" w:rsidRDefault="00C25A0C" w:rsidP="00C25A0C">
            <w:pPr>
              <w:spacing w:before="120" w:after="120"/>
              <w:rPr>
                <w:rFonts w:ascii="Arial" w:eastAsiaTheme="minorHAnsi" w:hAnsi="Arial" w:cs="Arial"/>
                <w:b/>
              </w:rPr>
            </w:pPr>
            <w:r w:rsidRPr="00823F14">
              <w:rPr>
                <w:rFonts w:ascii="Arial" w:hAnsi="Arial" w:cs="Arial"/>
                <w:b/>
              </w:rPr>
              <w:t xml:space="preserve">Change Order #1 </w:t>
            </w:r>
          </w:p>
        </w:tc>
        <w:tc>
          <w:tcPr>
            <w:tcW w:w="1157" w:type="pct"/>
            <w:tcBorders>
              <w:top w:val="single" w:sz="4" w:space="0" w:color="auto"/>
              <w:left w:val="single" w:sz="4" w:space="0" w:color="auto"/>
              <w:bottom w:val="single" w:sz="4" w:space="0" w:color="auto"/>
              <w:right w:val="single" w:sz="4" w:space="0" w:color="auto"/>
            </w:tcBorders>
            <w:vAlign w:val="center"/>
            <w:hideMark/>
          </w:tcPr>
          <w:p w14:paraId="18872126" w14:textId="6A13EC48" w:rsidR="00C25A0C" w:rsidRPr="00823F14" w:rsidRDefault="00C25A0C" w:rsidP="00AD4086">
            <w:pPr>
              <w:spacing w:before="120" w:after="120"/>
              <w:rPr>
                <w:rFonts w:ascii="Arial" w:hAnsi="Arial" w:cs="Arial"/>
              </w:rPr>
            </w:pPr>
            <w:r w:rsidRPr="00823F14">
              <w:rPr>
                <w:rFonts w:ascii="Arial" w:hAnsi="Arial" w:cs="Arial"/>
              </w:rPr>
              <w:t>&lt;</w:t>
            </w:r>
            <w:r w:rsidRPr="00823F14">
              <w:rPr>
                <w:rFonts w:ascii="Arial" w:hAnsi="Arial" w:cs="Arial"/>
                <w:highlight w:val="yellow"/>
              </w:rPr>
              <w:t>Insert Date of CO</w:t>
            </w:r>
            <w:ins w:id="14" w:author="Karishma Nangia" w:date="2024-12-06T13:27:00Z">
              <w:r w:rsidR="00AD4086">
                <w:rPr>
                  <w:rFonts w:ascii="Arial" w:hAnsi="Arial" w:cs="Arial"/>
                </w:rPr>
                <w:t>1st January</w:t>
              </w:r>
            </w:ins>
            <w:del w:id="15" w:author="Karishma Nangia" w:date="2024-12-06T13:27:00Z">
              <w:r w:rsidRPr="00823F14" w:rsidDel="00AD4086">
                <w:rPr>
                  <w:rFonts w:ascii="Arial" w:hAnsi="Arial" w:cs="Arial"/>
                </w:rPr>
                <w:delText>&gt;</w:delText>
              </w:r>
            </w:del>
            <w:ins w:id="16" w:author="Karishma Nangia" w:date="2024-12-05T14:23:00Z">
              <w:r w:rsidR="003053C1">
                <w:rPr>
                  <w:rFonts w:ascii="Arial" w:hAnsi="Arial" w:cs="Arial"/>
                </w:rPr>
                <w:t xml:space="preserve"> 2025</w:t>
              </w:r>
            </w:ins>
          </w:p>
        </w:tc>
        <w:tc>
          <w:tcPr>
            <w:tcW w:w="1389" w:type="pct"/>
            <w:tcBorders>
              <w:top w:val="single" w:sz="4" w:space="0" w:color="auto"/>
              <w:left w:val="single" w:sz="4" w:space="0" w:color="auto"/>
              <w:bottom w:val="single" w:sz="4" w:space="0" w:color="auto"/>
              <w:right w:val="single" w:sz="4" w:space="0" w:color="auto"/>
            </w:tcBorders>
            <w:vAlign w:val="center"/>
            <w:hideMark/>
          </w:tcPr>
          <w:p w14:paraId="18872127" w14:textId="77777777" w:rsidR="00C25A0C" w:rsidRPr="00823F14" w:rsidRDefault="00C25A0C" w:rsidP="00D726FF">
            <w:pPr>
              <w:spacing w:before="120" w:after="120"/>
              <w:rPr>
                <w:rFonts w:ascii="Arial" w:hAnsi="Arial" w:cs="Arial"/>
              </w:rPr>
            </w:pPr>
            <w:r w:rsidRPr="00823F14">
              <w:rPr>
                <w:rFonts w:ascii="Arial" w:hAnsi="Arial" w:cs="Arial"/>
                <w:highlight w:val="yellow"/>
              </w:rPr>
              <w:t>$</w:t>
            </w:r>
            <w:commentRangeStart w:id="17"/>
            <w:r w:rsidRPr="00823F14">
              <w:rPr>
                <w:rFonts w:ascii="Arial" w:hAnsi="Arial" w:cs="Arial"/>
                <w:highlight w:val="yellow"/>
              </w:rPr>
              <w:t xml:space="preserve">0.00 &lt;insert </w:t>
            </w:r>
            <w:r w:rsidR="00D91F10" w:rsidRPr="00823F14">
              <w:rPr>
                <w:rFonts w:ascii="Arial" w:hAnsi="Arial" w:cs="Arial"/>
                <w:highlight w:val="yellow"/>
              </w:rPr>
              <w:t xml:space="preserve">CO </w:t>
            </w:r>
            <w:r w:rsidR="00610271">
              <w:rPr>
                <w:rFonts w:ascii="Arial" w:hAnsi="Arial" w:cs="Arial"/>
                <w:b/>
                <w:highlight w:val="yellow"/>
              </w:rPr>
              <w:t>Not to Exceed</w:t>
            </w:r>
            <w:r w:rsidR="00F97F07" w:rsidRPr="00F97F07">
              <w:rPr>
                <w:rFonts w:ascii="Arial" w:hAnsi="Arial" w:cs="Arial"/>
                <w:b/>
                <w:highlight w:val="yellow"/>
              </w:rPr>
              <w:t xml:space="preserve"> Fee</w:t>
            </w:r>
            <w:r w:rsidRPr="00823F14">
              <w:rPr>
                <w:rFonts w:ascii="Arial" w:hAnsi="Arial" w:cs="Arial"/>
                <w:highlight w:val="yellow"/>
              </w:rPr>
              <w:t xml:space="preserve"> amount&gt;</w:t>
            </w:r>
            <w:commentRangeEnd w:id="17"/>
            <w:r w:rsidR="0056532D">
              <w:rPr>
                <w:rStyle w:val="CommentReference"/>
              </w:rPr>
              <w:commentReference w:id="17"/>
            </w:r>
          </w:p>
        </w:tc>
      </w:tr>
      <w:tr w:rsidR="00C25A0C" w:rsidRPr="00823F14" w14:paraId="1887212C" w14:textId="77777777" w:rsidTr="003053C1">
        <w:tblPrEx>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 w:author="Karishma Nangia" w:date="2024-12-05T14:23:00Z">
            <w:tblPrEx>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2454" w:type="pct"/>
            <w:tcBorders>
              <w:top w:val="single" w:sz="4" w:space="0" w:color="auto"/>
              <w:left w:val="single" w:sz="4" w:space="0" w:color="auto"/>
              <w:bottom w:val="single" w:sz="4" w:space="0" w:color="auto"/>
              <w:right w:val="single" w:sz="4" w:space="0" w:color="auto"/>
            </w:tcBorders>
            <w:vAlign w:val="center"/>
            <w:hideMark/>
            <w:tcPrChange w:id="19" w:author="Karishma Nangia" w:date="2024-12-05T14:23:00Z">
              <w:tcPr>
                <w:tcW w:w="2454" w:type="pct"/>
                <w:gridSpan w:val="2"/>
                <w:tcBorders>
                  <w:top w:val="single" w:sz="4" w:space="0" w:color="auto"/>
                  <w:left w:val="single" w:sz="4" w:space="0" w:color="auto"/>
                  <w:bottom w:val="single" w:sz="4" w:space="0" w:color="auto"/>
                  <w:right w:val="single" w:sz="4" w:space="0" w:color="auto"/>
                </w:tcBorders>
                <w:vAlign w:val="center"/>
                <w:hideMark/>
              </w:tcPr>
            </w:tcPrChange>
          </w:tcPr>
          <w:p w14:paraId="18872129" w14:textId="77777777" w:rsidR="00C25A0C" w:rsidRPr="00823F14" w:rsidRDefault="00C25A0C" w:rsidP="00C25A0C">
            <w:pPr>
              <w:spacing w:before="120" w:after="120"/>
              <w:rPr>
                <w:rFonts w:ascii="Arial" w:eastAsiaTheme="minorHAnsi" w:hAnsi="Arial" w:cs="Arial"/>
                <w:b/>
              </w:rPr>
            </w:pPr>
            <w:r w:rsidRPr="00823F14">
              <w:rPr>
                <w:rFonts w:ascii="Arial" w:hAnsi="Arial" w:cs="Arial"/>
                <w:b/>
              </w:rPr>
              <w:t xml:space="preserve">Change Order #2 </w:t>
            </w:r>
          </w:p>
        </w:tc>
        <w:tc>
          <w:tcPr>
            <w:tcW w:w="1157" w:type="pct"/>
            <w:tcBorders>
              <w:top w:val="single" w:sz="4" w:space="0" w:color="auto"/>
              <w:left w:val="single" w:sz="4" w:space="0" w:color="auto"/>
              <w:bottom w:val="single" w:sz="4" w:space="0" w:color="auto"/>
              <w:right w:val="single" w:sz="4" w:space="0" w:color="auto"/>
            </w:tcBorders>
            <w:vAlign w:val="center"/>
            <w:tcPrChange w:id="20" w:author="Karishma Nangia" w:date="2024-12-05T14:23:00Z">
              <w:tcPr>
                <w:tcW w:w="1157" w:type="pct"/>
                <w:gridSpan w:val="3"/>
                <w:tcBorders>
                  <w:top w:val="single" w:sz="4" w:space="0" w:color="auto"/>
                  <w:left w:val="single" w:sz="4" w:space="0" w:color="auto"/>
                  <w:bottom w:val="single" w:sz="4" w:space="0" w:color="auto"/>
                  <w:right w:val="single" w:sz="4" w:space="0" w:color="auto"/>
                </w:tcBorders>
                <w:vAlign w:val="center"/>
              </w:tcPr>
            </w:tcPrChange>
          </w:tcPr>
          <w:p w14:paraId="1887212A" w14:textId="7DCF7EFF" w:rsidR="00C25A0C" w:rsidRPr="00823F14" w:rsidRDefault="00C25A0C">
            <w:pPr>
              <w:spacing w:before="120" w:after="120"/>
              <w:rPr>
                <w:rFonts w:ascii="Arial" w:hAnsi="Arial" w:cs="Arial"/>
              </w:rPr>
            </w:pPr>
            <w:del w:id="21" w:author="Karishma Nangia" w:date="2024-12-05T14:23:00Z">
              <w:r w:rsidRPr="00823F14" w:rsidDel="003053C1">
                <w:rPr>
                  <w:rFonts w:ascii="Arial" w:hAnsi="Arial" w:cs="Arial"/>
                </w:rPr>
                <w:delText>&lt;</w:delText>
              </w:r>
              <w:r w:rsidRPr="00823F14" w:rsidDel="003053C1">
                <w:rPr>
                  <w:rFonts w:ascii="Arial" w:hAnsi="Arial" w:cs="Arial"/>
                  <w:highlight w:val="yellow"/>
                </w:rPr>
                <w:delText>Insert Date of CO</w:delText>
              </w:r>
              <w:r w:rsidRPr="00823F14" w:rsidDel="003053C1">
                <w:rPr>
                  <w:rFonts w:ascii="Arial" w:hAnsi="Arial" w:cs="Arial"/>
                </w:rPr>
                <w:delText>&gt;</w:delText>
              </w:r>
            </w:del>
          </w:p>
        </w:tc>
        <w:tc>
          <w:tcPr>
            <w:tcW w:w="1389" w:type="pct"/>
            <w:tcBorders>
              <w:top w:val="single" w:sz="4" w:space="0" w:color="auto"/>
              <w:left w:val="single" w:sz="4" w:space="0" w:color="auto"/>
              <w:bottom w:val="single" w:sz="4" w:space="0" w:color="auto"/>
              <w:right w:val="single" w:sz="4" w:space="0" w:color="auto"/>
            </w:tcBorders>
            <w:vAlign w:val="center"/>
            <w:tcPrChange w:id="22" w:author="Karishma Nangia" w:date="2024-12-05T14:23:00Z">
              <w:tcPr>
                <w:tcW w:w="1389" w:type="pct"/>
                <w:gridSpan w:val="2"/>
                <w:tcBorders>
                  <w:top w:val="single" w:sz="4" w:space="0" w:color="auto"/>
                  <w:left w:val="single" w:sz="4" w:space="0" w:color="auto"/>
                  <w:bottom w:val="single" w:sz="4" w:space="0" w:color="auto"/>
                  <w:right w:val="single" w:sz="4" w:space="0" w:color="auto"/>
                </w:tcBorders>
                <w:vAlign w:val="center"/>
              </w:tcPr>
            </w:tcPrChange>
          </w:tcPr>
          <w:p w14:paraId="1887212B" w14:textId="75E508DC" w:rsidR="00C25A0C" w:rsidRPr="00823F14" w:rsidRDefault="00F97F07" w:rsidP="00610271">
            <w:pPr>
              <w:spacing w:before="120" w:after="120"/>
              <w:rPr>
                <w:rFonts w:ascii="Arial" w:hAnsi="Arial" w:cs="Arial"/>
              </w:rPr>
            </w:pPr>
            <w:del w:id="23" w:author="Karishma Nangia" w:date="2024-12-05T14:23:00Z">
              <w:r w:rsidRPr="00823F14" w:rsidDel="003053C1">
                <w:rPr>
                  <w:rFonts w:ascii="Arial" w:hAnsi="Arial" w:cs="Arial"/>
                  <w:highlight w:val="yellow"/>
                </w:rPr>
                <w:delText xml:space="preserve">$0.00 &lt;insert CO </w:delText>
              </w:r>
              <w:r w:rsidR="00610271" w:rsidDel="003053C1">
                <w:rPr>
                  <w:rFonts w:ascii="Arial" w:hAnsi="Arial" w:cs="Arial"/>
                  <w:highlight w:val="yellow"/>
                </w:rPr>
                <w:delText xml:space="preserve">Not to Exceed </w:delText>
              </w:r>
              <w:r w:rsidRPr="00F97F07" w:rsidDel="003053C1">
                <w:rPr>
                  <w:rFonts w:ascii="Arial" w:hAnsi="Arial" w:cs="Arial"/>
                  <w:b/>
                  <w:highlight w:val="yellow"/>
                </w:rPr>
                <w:delText>Fee</w:delText>
              </w:r>
              <w:r w:rsidRPr="00823F14" w:rsidDel="003053C1">
                <w:rPr>
                  <w:rFonts w:ascii="Arial" w:hAnsi="Arial" w:cs="Arial"/>
                  <w:highlight w:val="yellow"/>
                </w:rPr>
                <w:delText xml:space="preserve"> amount&gt;</w:delText>
              </w:r>
            </w:del>
          </w:p>
        </w:tc>
      </w:tr>
      <w:tr w:rsidR="00C25A0C" w:rsidRPr="00823F14" w14:paraId="18872130" w14:textId="77777777" w:rsidTr="003053C1">
        <w:tblPrEx>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4" w:author="Karishma Nangia" w:date="2024-12-05T14:23:00Z">
            <w:tblPrEx>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2454" w:type="pct"/>
            <w:tcBorders>
              <w:top w:val="single" w:sz="4" w:space="0" w:color="auto"/>
              <w:left w:val="single" w:sz="4" w:space="0" w:color="auto"/>
              <w:bottom w:val="single" w:sz="4" w:space="0" w:color="auto"/>
              <w:right w:val="single" w:sz="4" w:space="0" w:color="auto"/>
            </w:tcBorders>
            <w:vAlign w:val="center"/>
            <w:hideMark/>
            <w:tcPrChange w:id="25" w:author="Karishma Nangia" w:date="2024-12-05T14:23:00Z">
              <w:tcPr>
                <w:tcW w:w="2454" w:type="pct"/>
                <w:gridSpan w:val="2"/>
                <w:tcBorders>
                  <w:top w:val="single" w:sz="4" w:space="0" w:color="auto"/>
                  <w:left w:val="single" w:sz="4" w:space="0" w:color="auto"/>
                  <w:bottom w:val="single" w:sz="4" w:space="0" w:color="auto"/>
                  <w:right w:val="single" w:sz="4" w:space="0" w:color="auto"/>
                </w:tcBorders>
                <w:vAlign w:val="center"/>
                <w:hideMark/>
              </w:tcPr>
            </w:tcPrChange>
          </w:tcPr>
          <w:p w14:paraId="1887212D" w14:textId="77777777" w:rsidR="00C25A0C" w:rsidRPr="00823F14" w:rsidRDefault="00F97F07" w:rsidP="00C25A0C">
            <w:pPr>
              <w:spacing w:before="120" w:after="120"/>
              <w:rPr>
                <w:rFonts w:ascii="Arial" w:eastAsiaTheme="minorHAnsi" w:hAnsi="Arial" w:cs="Arial"/>
                <w:b/>
              </w:rPr>
            </w:pPr>
            <w:r>
              <w:rPr>
                <w:rFonts w:ascii="Arial" w:hAnsi="Arial" w:cs="Arial"/>
                <w:b/>
              </w:rPr>
              <w:t>Change Order #3</w:t>
            </w:r>
            <w:r w:rsidR="00C25A0C" w:rsidRPr="00823F14">
              <w:rPr>
                <w:rFonts w:ascii="Arial" w:hAnsi="Arial" w:cs="Arial"/>
                <w:b/>
              </w:rPr>
              <w:t xml:space="preserve"> </w:t>
            </w:r>
          </w:p>
        </w:tc>
        <w:tc>
          <w:tcPr>
            <w:tcW w:w="1157" w:type="pct"/>
            <w:tcBorders>
              <w:top w:val="single" w:sz="4" w:space="0" w:color="auto"/>
              <w:left w:val="single" w:sz="4" w:space="0" w:color="auto"/>
              <w:bottom w:val="single" w:sz="4" w:space="0" w:color="auto"/>
              <w:right w:val="single" w:sz="4" w:space="0" w:color="auto"/>
            </w:tcBorders>
            <w:vAlign w:val="center"/>
            <w:tcPrChange w:id="26" w:author="Karishma Nangia" w:date="2024-12-05T14:23:00Z">
              <w:tcPr>
                <w:tcW w:w="1157" w:type="pct"/>
                <w:gridSpan w:val="3"/>
                <w:tcBorders>
                  <w:top w:val="single" w:sz="4" w:space="0" w:color="auto"/>
                  <w:left w:val="single" w:sz="4" w:space="0" w:color="auto"/>
                  <w:bottom w:val="single" w:sz="4" w:space="0" w:color="auto"/>
                  <w:right w:val="single" w:sz="4" w:space="0" w:color="auto"/>
                </w:tcBorders>
                <w:vAlign w:val="center"/>
              </w:tcPr>
            </w:tcPrChange>
          </w:tcPr>
          <w:p w14:paraId="1887212E" w14:textId="6EC2BFEB" w:rsidR="00C25A0C" w:rsidRPr="00823F14" w:rsidRDefault="00C25A0C">
            <w:pPr>
              <w:spacing w:before="120" w:after="120"/>
              <w:rPr>
                <w:rFonts w:ascii="Arial" w:hAnsi="Arial" w:cs="Arial"/>
              </w:rPr>
            </w:pPr>
            <w:del w:id="27" w:author="Karishma Nangia" w:date="2024-12-05T14:23:00Z">
              <w:r w:rsidRPr="00823F14" w:rsidDel="003053C1">
                <w:rPr>
                  <w:rFonts w:ascii="Arial" w:hAnsi="Arial" w:cs="Arial"/>
                </w:rPr>
                <w:delText>&lt;</w:delText>
              </w:r>
              <w:r w:rsidRPr="00823F14" w:rsidDel="003053C1">
                <w:rPr>
                  <w:rFonts w:ascii="Arial" w:hAnsi="Arial" w:cs="Arial"/>
                  <w:highlight w:val="yellow"/>
                </w:rPr>
                <w:delText>Insert Date of CO</w:delText>
              </w:r>
              <w:r w:rsidRPr="00823F14" w:rsidDel="003053C1">
                <w:rPr>
                  <w:rFonts w:ascii="Arial" w:hAnsi="Arial" w:cs="Arial"/>
                </w:rPr>
                <w:delText>&gt;</w:delText>
              </w:r>
            </w:del>
          </w:p>
        </w:tc>
        <w:tc>
          <w:tcPr>
            <w:tcW w:w="1389" w:type="pct"/>
            <w:tcBorders>
              <w:top w:val="single" w:sz="4" w:space="0" w:color="auto"/>
              <w:left w:val="single" w:sz="4" w:space="0" w:color="auto"/>
              <w:bottom w:val="single" w:sz="4" w:space="0" w:color="auto"/>
              <w:right w:val="single" w:sz="4" w:space="0" w:color="auto"/>
            </w:tcBorders>
            <w:vAlign w:val="center"/>
            <w:tcPrChange w:id="28" w:author="Karishma Nangia" w:date="2024-12-05T14:23:00Z">
              <w:tcPr>
                <w:tcW w:w="1389" w:type="pct"/>
                <w:gridSpan w:val="2"/>
                <w:tcBorders>
                  <w:top w:val="single" w:sz="4" w:space="0" w:color="auto"/>
                  <w:left w:val="single" w:sz="4" w:space="0" w:color="auto"/>
                  <w:bottom w:val="single" w:sz="4" w:space="0" w:color="auto"/>
                  <w:right w:val="single" w:sz="4" w:space="0" w:color="auto"/>
                </w:tcBorders>
                <w:vAlign w:val="center"/>
              </w:tcPr>
            </w:tcPrChange>
          </w:tcPr>
          <w:p w14:paraId="1887212F" w14:textId="2EC0A7A5" w:rsidR="00C25A0C" w:rsidRPr="00823F14" w:rsidRDefault="00F97F07" w:rsidP="00610271">
            <w:pPr>
              <w:spacing w:before="120" w:after="120"/>
              <w:rPr>
                <w:rFonts w:ascii="Arial" w:hAnsi="Arial" w:cs="Arial"/>
              </w:rPr>
            </w:pPr>
            <w:del w:id="29" w:author="Karishma Nangia" w:date="2024-12-05T14:23:00Z">
              <w:r w:rsidRPr="00823F14" w:rsidDel="003053C1">
                <w:rPr>
                  <w:rFonts w:ascii="Arial" w:hAnsi="Arial" w:cs="Arial"/>
                  <w:highlight w:val="yellow"/>
                </w:rPr>
                <w:delText xml:space="preserve">$0.00 &lt;insert CO </w:delText>
              </w:r>
              <w:r w:rsidR="00610271" w:rsidDel="003053C1">
                <w:rPr>
                  <w:rFonts w:ascii="Arial" w:hAnsi="Arial" w:cs="Arial"/>
                  <w:highlight w:val="yellow"/>
                </w:rPr>
                <w:delText xml:space="preserve">Not to Exceed </w:delText>
              </w:r>
              <w:r w:rsidRPr="00F97F07" w:rsidDel="003053C1">
                <w:rPr>
                  <w:rFonts w:ascii="Arial" w:hAnsi="Arial" w:cs="Arial"/>
                  <w:b/>
                  <w:highlight w:val="yellow"/>
                </w:rPr>
                <w:delText>Fee</w:delText>
              </w:r>
              <w:r w:rsidRPr="00823F14" w:rsidDel="003053C1">
                <w:rPr>
                  <w:rFonts w:ascii="Arial" w:hAnsi="Arial" w:cs="Arial"/>
                  <w:highlight w:val="yellow"/>
                </w:rPr>
                <w:delText xml:space="preserve"> amount&gt;</w:delText>
              </w:r>
            </w:del>
          </w:p>
        </w:tc>
      </w:tr>
      <w:tr w:rsidR="00C25A0C" w:rsidRPr="00823F14" w14:paraId="18872133"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31" w14:textId="77777777" w:rsidR="00C25A0C" w:rsidRPr="00823F14" w:rsidRDefault="00C25A0C">
            <w:pPr>
              <w:spacing w:before="120" w:after="120"/>
              <w:rPr>
                <w:rFonts w:ascii="Arial" w:hAnsi="Arial" w:cs="Arial"/>
                <w:b/>
              </w:rPr>
            </w:pPr>
            <w:r w:rsidRPr="00823F14">
              <w:rPr>
                <w:rFonts w:ascii="Arial" w:hAnsi="Arial" w:cs="Arial"/>
                <w:b/>
              </w:rPr>
              <w:t>Cox’s Department Name:</w:t>
            </w:r>
          </w:p>
        </w:tc>
        <w:tc>
          <w:tcPr>
            <w:tcW w:w="2546" w:type="pct"/>
            <w:gridSpan w:val="2"/>
            <w:tcBorders>
              <w:top w:val="single" w:sz="4" w:space="0" w:color="auto"/>
              <w:left w:val="single" w:sz="4" w:space="0" w:color="auto"/>
              <w:bottom w:val="single" w:sz="4" w:space="0" w:color="auto"/>
              <w:right w:val="single" w:sz="4" w:space="0" w:color="auto"/>
            </w:tcBorders>
            <w:vAlign w:val="center"/>
            <w:hideMark/>
          </w:tcPr>
          <w:p w14:paraId="18872132" w14:textId="77777777" w:rsidR="00C25A0C" w:rsidRPr="00823F14" w:rsidRDefault="00C25A0C">
            <w:pPr>
              <w:spacing w:before="120" w:after="120"/>
              <w:rPr>
                <w:rFonts w:ascii="Arial" w:hAnsi="Arial" w:cs="Arial"/>
              </w:rPr>
            </w:pPr>
            <w:r w:rsidRPr="00823F14">
              <w:rPr>
                <w:rFonts w:ascii="Arial" w:hAnsi="Arial" w:cs="Arial"/>
              </w:rPr>
              <w:t>&lt;</w:t>
            </w:r>
            <w:r w:rsidRPr="00823F14">
              <w:rPr>
                <w:rFonts w:ascii="Arial" w:hAnsi="Arial" w:cs="Arial"/>
                <w:highlight w:val="yellow"/>
              </w:rPr>
              <w:t>Insert Cox Department Name</w:t>
            </w:r>
            <w:r w:rsidRPr="00823F14">
              <w:rPr>
                <w:rFonts w:ascii="Arial" w:hAnsi="Arial" w:cs="Arial"/>
              </w:rPr>
              <w:t>&gt;</w:t>
            </w:r>
          </w:p>
        </w:tc>
      </w:tr>
      <w:tr w:rsidR="00C25A0C" w:rsidRPr="00823F14" w14:paraId="18872136"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34" w14:textId="77777777" w:rsidR="00C25A0C" w:rsidRPr="00823F14" w:rsidRDefault="00C25A0C">
            <w:pPr>
              <w:spacing w:before="120" w:after="120"/>
              <w:rPr>
                <w:rFonts w:ascii="Arial" w:hAnsi="Arial" w:cs="Arial"/>
                <w:b/>
              </w:rPr>
            </w:pPr>
            <w:r w:rsidRPr="00823F14">
              <w:rPr>
                <w:rFonts w:ascii="Arial" w:hAnsi="Arial" w:cs="Arial"/>
                <w:b/>
              </w:rPr>
              <w:t>Prepared by</w:t>
            </w:r>
          </w:p>
        </w:tc>
        <w:tc>
          <w:tcPr>
            <w:tcW w:w="2546" w:type="pct"/>
            <w:gridSpan w:val="2"/>
            <w:tcBorders>
              <w:top w:val="single" w:sz="4" w:space="0" w:color="auto"/>
              <w:left w:val="single" w:sz="4" w:space="0" w:color="auto"/>
              <w:bottom w:val="single" w:sz="4" w:space="0" w:color="auto"/>
              <w:right w:val="single" w:sz="4" w:space="0" w:color="auto"/>
            </w:tcBorders>
            <w:vAlign w:val="center"/>
          </w:tcPr>
          <w:p w14:paraId="18872135" w14:textId="77777777" w:rsidR="00C25A0C" w:rsidRPr="00823F14" w:rsidRDefault="00C25A0C">
            <w:pPr>
              <w:spacing w:before="120" w:after="120"/>
              <w:rPr>
                <w:rFonts w:ascii="Arial" w:hAnsi="Arial" w:cs="Arial"/>
              </w:rPr>
            </w:pPr>
          </w:p>
        </w:tc>
      </w:tr>
      <w:tr w:rsidR="00C25A0C" w:rsidRPr="00823F14" w14:paraId="18872139"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37" w14:textId="77777777" w:rsidR="00C25A0C" w:rsidRPr="00823F14" w:rsidRDefault="00C25A0C">
            <w:pPr>
              <w:spacing w:before="120" w:after="120"/>
              <w:rPr>
                <w:rFonts w:ascii="Arial" w:hAnsi="Arial" w:cs="Arial"/>
                <w:b/>
              </w:rPr>
            </w:pPr>
            <w:r w:rsidRPr="00823F14">
              <w:rPr>
                <w:rFonts w:ascii="Arial" w:hAnsi="Arial" w:cs="Arial"/>
                <w:b/>
              </w:rPr>
              <w:t>Change Order Effective Date</w:t>
            </w:r>
          </w:p>
        </w:tc>
        <w:tc>
          <w:tcPr>
            <w:tcW w:w="2546" w:type="pct"/>
            <w:gridSpan w:val="2"/>
            <w:tcBorders>
              <w:top w:val="single" w:sz="4" w:space="0" w:color="auto"/>
              <w:left w:val="single" w:sz="4" w:space="0" w:color="auto"/>
              <w:bottom w:val="single" w:sz="4" w:space="0" w:color="auto"/>
              <w:right w:val="single" w:sz="4" w:space="0" w:color="auto"/>
            </w:tcBorders>
            <w:vAlign w:val="center"/>
          </w:tcPr>
          <w:p w14:paraId="18872138" w14:textId="06E14134" w:rsidR="00C25A0C" w:rsidRPr="00823F14" w:rsidRDefault="00AD4086" w:rsidP="00AD4086">
            <w:pPr>
              <w:spacing w:before="120" w:after="120"/>
              <w:rPr>
                <w:rFonts w:ascii="Arial" w:hAnsi="Arial" w:cs="Arial"/>
              </w:rPr>
            </w:pPr>
            <w:ins w:id="30" w:author="Karishma Nangia" w:date="2024-12-05T14:23:00Z">
              <w:r>
                <w:rPr>
                  <w:rFonts w:ascii="Arial" w:hAnsi="Arial" w:cs="Arial"/>
                </w:rPr>
                <w:t>01 January</w:t>
              </w:r>
              <w:r w:rsidR="003053C1">
                <w:rPr>
                  <w:rFonts w:ascii="Arial" w:hAnsi="Arial" w:cs="Arial"/>
                </w:rPr>
                <w:t xml:space="preserve"> 2025</w:t>
              </w:r>
            </w:ins>
          </w:p>
        </w:tc>
      </w:tr>
      <w:tr w:rsidR="00C25A0C" w:rsidRPr="00823F14" w14:paraId="1887213C"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3A" w14:textId="77777777" w:rsidR="00C25A0C" w:rsidRPr="00823F14" w:rsidRDefault="00C25A0C">
            <w:pPr>
              <w:spacing w:before="120" w:after="120"/>
              <w:rPr>
                <w:rFonts w:ascii="Arial" w:hAnsi="Arial" w:cs="Arial"/>
                <w:b/>
              </w:rPr>
            </w:pPr>
            <w:r w:rsidRPr="00823F14">
              <w:rPr>
                <w:rFonts w:ascii="Arial" w:hAnsi="Arial" w:cs="Arial"/>
                <w:b/>
              </w:rPr>
              <w:t>Change</w:t>
            </w:r>
            <w:r w:rsidR="00610271">
              <w:rPr>
                <w:rFonts w:ascii="Arial" w:hAnsi="Arial" w:cs="Arial"/>
                <w:b/>
              </w:rPr>
              <w:t xml:space="preserve"> Order Total Not to Exceed</w:t>
            </w:r>
            <w:r w:rsidRPr="00823F14">
              <w:rPr>
                <w:rFonts w:ascii="Arial" w:hAnsi="Arial" w:cs="Arial"/>
                <w:b/>
              </w:rPr>
              <w:t xml:space="preserve"> Fee</w:t>
            </w:r>
          </w:p>
        </w:tc>
        <w:tc>
          <w:tcPr>
            <w:tcW w:w="2546" w:type="pct"/>
            <w:gridSpan w:val="2"/>
            <w:tcBorders>
              <w:top w:val="single" w:sz="4" w:space="0" w:color="auto"/>
              <w:left w:val="single" w:sz="4" w:space="0" w:color="auto"/>
              <w:bottom w:val="single" w:sz="4" w:space="0" w:color="auto"/>
              <w:right w:val="single" w:sz="4" w:space="0" w:color="auto"/>
            </w:tcBorders>
            <w:vAlign w:val="center"/>
            <w:hideMark/>
          </w:tcPr>
          <w:p w14:paraId="1887213B" w14:textId="77777777" w:rsidR="00C25A0C" w:rsidRPr="00823F14" w:rsidRDefault="00C25A0C">
            <w:pPr>
              <w:spacing w:before="120" w:after="120"/>
              <w:rPr>
                <w:rFonts w:ascii="Arial" w:hAnsi="Arial" w:cs="Arial"/>
              </w:rPr>
            </w:pPr>
            <w:r w:rsidRPr="00823F14">
              <w:rPr>
                <w:rFonts w:ascii="Arial" w:hAnsi="Arial" w:cs="Arial"/>
              </w:rPr>
              <w:t>&lt;</w:t>
            </w:r>
            <w:r w:rsidRPr="00823F14">
              <w:rPr>
                <w:rFonts w:ascii="Arial" w:hAnsi="Arial" w:cs="Arial"/>
                <w:highlight w:val="yellow"/>
              </w:rPr>
              <w:t>Insert the Fees being added by this Change Order</w:t>
            </w:r>
            <w:r w:rsidRPr="00823F14">
              <w:rPr>
                <w:rFonts w:ascii="Arial" w:hAnsi="Arial" w:cs="Arial"/>
              </w:rPr>
              <w:t>&gt;</w:t>
            </w:r>
          </w:p>
        </w:tc>
      </w:tr>
      <w:tr w:rsidR="00C25A0C" w:rsidRPr="00823F14" w14:paraId="1887213F"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3D" w14:textId="77777777" w:rsidR="00C25A0C" w:rsidRPr="00823F14" w:rsidRDefault="00C25A0C">
            <w:pPr>
              <w:spacing w:before="120" w:after="120"/>
              <w:rPr>
                <w:rFonts w:ascii="Arial" w:hAnsi="Arial" w:cs="Arial"/>
                <w:b/>
              </w:rPr>
            </w:pPr>
            <w:r w:rsidRPr="00823F14">
              <w:rPr>
                <w:rFonts w:ascii="Arial" w:hAnsi="Arial" w:cs="Arial"/>
                <w:b/>
              </w:rPr>
              <w:t>Date Submitted</w:t>
            </w:r>
          </w:p>
        </w:tc>
        <w:tc>
          <w:tcPr>
            <w:tcW w:w="2546" w:type="pct"/>
            <w:gridSpan w:val="2"/>
            <w:tcBorders>
              <w:top w:val="single" w:sz="4" w:space="0" w:color="auto"/>
              <w:left w:val="single" w:sz="4" w:space="0" w:color="auto"/>
              <w:bottom w:val="single" w:sz="4" w:space="0" w:color="auto"/>
              <w:right w:val="single" w:sz="4" w:space="0" w:color="auto"/>
            </w:tcBorders>
            <w:vAlign w:val="center"/>
          </w:tcPr>
          <w:p w14:paraId="1887213E" w14:textId="77777777" w:rsidR="00C25A0C" w:rsidRPr="00823F14" w:rsidRDefault="00C25A0C">
            <w:pPr>
              <w:spacing w:before="120" w:after="120"/>
              <w:rPr>
                <w:rFonts w:ascii="Arial" w:hAnsi="Arial" w:cs="Arial"/>
              </w:rPr>
            </w:pPr>
          </w:p>
        </w:tc>
      </w:tr>
    </w:tbl>
    <w:p w14:paraId="18872140" w14:textId="77777777" w:rsidR="00506570" w:rsidRPr="00823F14" w:rsidRDefault="00506570">
      <w:pPr>
        <w:rPr>
          <w:rFonts w:ascii="Arial" w:hAnsi="Arial" w:cs="Arial"/>
        </w:rPr>
      </w:pPr>
      <w:r w:rsidRPr="00823F14">
        <w:rPr>
          <w:rFonts w:ascii="Arial" w:hAnsi="Arial" w:cs="Arial"/>
        </w:rPr>
        <w:br w:type="page"/>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8"/>
        <w:gridCol w:w="4684"/>
      </w:tblGrid>
      <w:tr w:rsidR="00C25A0C" w:rsidRPr="00823F14" w14:paraId="18872142" w14:textId="77777777" w:rsidTr="00C25A0C">
        <w:tc>
          <w:tcPr>
            <w:tcW w:w="9558" w:type="dxa"/>
            <w:gridSpan w:val="2"/>
            <w:tcBorders>
              <w:top w:val="single" w:sz="4" w:space="0" w:color="auto"/>
              <w:left w:val="single" w:sz="4" w:space="0" w:color="auto"/>
              <w:bottom w:val="single" w:sz="4" w:space="0" w:color="auto"/>
              <w:right w:val="single" w:sz="4" w:space="0" w:color="auto"/>
            </w:tcBorders>
            <w:vAlign w:val="center"/>
            <w:hideMark/>
          </w:tcPr>
          <w:p w14:paraId="18872141" w14:textId="77777777" w:rsidR="00C25A0C" w:rsidRPr="00823F14" w:rsidRDefault="00C25A0C">
            <w:pPr>
              <w:spacing w:before="120" w:after="120"/>
              <w:jc w:val="center"/>
              <w:rPr>
                <w:rFonts w:ascii="Arial" w:hAnsi="Arial" w:cs="Arial"/>
                <w:b/>
                <w:caps/>
              </w:rPr>
            </w:pPr>
            <w:r w:rsidRPr="00823F14">
              <w:rPr>
                <w:rFonts w:ascii="Arial" w:hAnsi="Arial" w:cs="Arial"/>
                <w:b/>
                <w:caps/>
              </w:rPr>
              <w:lastRenderedPageBreak/>
              <w:t>Statement of Work summary</w:t>
            </w:r>
          </w:p>
        </w:tc>
      </w:tr>
      <w:tr w:rsidR="00375A83" w:rsidRPr="00823F14" w14:paraId="18872145"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43" w14:textId="77777777" w:rsidR="00375A83" w:rsidRPr="00823F14" w:rsidRDefault="00375A83">
            <w:pPr>
              <w:spacing w:before="120" w:after="120"/>
              <w:rPr>
                <w:rFonts w:ascii="Arial" w:hAnsi="Arial" w:cs="Arial"/>
                <w:b/>
              </w:rPr>
            </w:pPr>
            <w:r w:rsidRPr="00823F14">
              <w:rPr>
                <w:rFonts w:ascii="Arial" w:hAnsi="Arial" w:cs="Arial"/>
                <w:b/>
              </w:rPr>
              <w:t>SOW Name/Number (if applicable)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44" w14:textId="23BB49A1" w:rsidR="00375A83" w:rsidRPr="00823F14" w:rsidRDefault="00375A83" w:rsidP="00177486">
            <w:pPr>
              <w:spacing w:before="120" w:after="120"/>
              <w:rPr>
                <w:rFonts w:ascii="Arial" w:hAnsi="Arial" w:cs="Arial"/>
              </w:rPr>
            </w:pPr>
            <w:r w:rsidRPr="00823F14">
              <w:rPr>
                <w:rFonts w:ascii="Arial" w:hAnsi="Arial" w:cs="Arial"/>
              </w:rPr>
              <w:t>&lt;</w:t>
            </w:r>
            <w:r w:rsidRPr="00823F14">
              <w:rPr>
                <w:rFonts w:ascii="Arial" w:hAnsi="Arial" w:cs="Arial"/>
                <w:highlight w:val="yellow"/>
              </w:rPr>
              <w:t>Insert SOW Name/ Number</w:t>
            </w:r>
            <w:r w:rsidRPr="00823F14">
              <w:rPr>
                <w:rFonts w:ascii="Arial" w:hAnsi="Arial" w:cs="Arial"/>
              </w:rPr>
              <w:t>&gt;</w:t>
            </w:r>
            <w:ins w:id="31" w:author="Karishma Nangia" w:date="2024-12-05T14:28:00Z">
              <w:r w:rsidR="003053C1" w:rsidRPr="003053C1">
                <w:rPr>
                  <w:rFonts w:ascii="Arial" w:hAnsi="Arial" w:cs="Arial"/>
                </w:rPr>
                <w:t>D STP -24-05-132933</w:t>
              </w:r>
            </w:ins>
          </w:p>
        </w:tc>
      </w:tr>
      <w:tr w:rsidR="00375A83" w:rsidRPr="00823F14" w14:paraId="18872148"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46" w14:textId="77777777" w:rsidR="00375A83" w:rsidRPr="00823F14" w:rsidRDefault="00375A83">
            <w:pPr>
              <w:spacing w:before="120" w:after="120"/>
              <w:rPr>
                <w:rFonts w:ascii="Arial" w:hAnsi="Arial" w:cs="Arial"/>
                <w:b/>
              </w:rPr>
            </w:pPr>
            <w:r w:rsidRPr="00823F14">
              <w:rPr>
                <w:rFonts w:ascii="Arial" w:hAnsi="Arial" w:cs="Arial"/>
                <w:b/>
              </w:rPr>
              <w:t>Cox’s Department Name: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47" w14:textId="4A4A86AD" w:rsidR="00375A83" w:rsidRPr="00823F14" w:rsidRDefault="00375A83" w:rsidP="00177486">
            <w:pPr>
              <w:spacing w:before="120" w:after="120"/>
              <w:rPr>
                <w:rFonts w:ascii="Arial" w:hAnsi="Arial" w:cs="Arial"/>
              </w:rPr>
            </w:pPr>
            <w:r w:rsidRPr="00823F14">
              <w:rPr>
                <w:rFonts w:ascii="Arial" w:hAnsi="Arial" w:cs="Arial"/>
              </w:rPr>
              <w:t>&lt;</w:t>
            </w:r>
            <w:r w:rsidRPr="00823F14">
              <w:rPr>
                <w:rFonts w:ascii="Arial" w:hAnsi="Arial" w:cs="Arial"/>
                <w:highlight w:val="yellow"/>
              </w:rPr>
              <w:t>Insert Cox Department Name</w:t>
            </w:r>
            <w:r w:rsidRPr="00823F14">
              <w:rPr>
                <w:rFonts w:ascii="Arial" w:hAnsi="Arial" w:cs="Arial"/>
              </w:rPr>
              <w:t>&gt;</w:t>
            </w:r>
            <w:ins w:id="32" w:author="Karishma Nangia" w:date="2024-12-05T14:28:00Z">
              <w:r w:rsidR="003053C1">
                <w:rPr>
                  <w:rFonts w:ascii="Arial" w:hAnsi="Arial" w:cs="Arial"/>
                </w:rPr>
                <w:t>Cox Communications, Inc.</w:t>
              </w:r>
            </w:ins>
          </w:p>
        </w:tc>
      </w:tr>
      <w:tr w:rsidR="00C25A0C" w:rsidRPr="00823F14" w14:paraId="1887214B"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49" w14:textId="77777777" w:rsidR="00C25A0C" w:rsidRPr="00823F14" w:rsidRDefault="00C25A0C">
            <w:pPr>
              <w:spacing w:before="120" w:after="120"/>
              <w:rPr>
                <w:rFonts w:ascii="Arial" w:hAnsi="Arial" w:cs="Arial"/>
                <w:b/>
              </w:rPr>
            </w:pPr>
            <w:r w:rsidRPr="00823F14">
              <w:rPr>
                <w:rFonts w:ascii="Arial" w:hAnsi="Arial" w:cs="Arial"/>
                <w:b/>
              </w:rPr>
              <w:t>Prepared by:</w:t>
            </w:r>
          </w:p>
        </w:tc>
        <w:tc>
          <w:tcPr>
            <w:tcW w:w="4788" w:type="dxa"/>
            <w:tcBorders>
              <w:top w:val="single" w:sz="4" w:space="0" w:color="auto"/>
              <w:left w:val="single" w:sz="4" w:space="0" w:color="auto"/>
              <w:bottom w:val="single" w:sz="4" w:space="0" w:color="auto"/>
              <w:right w:val="single" w:sz="4" w:space="0" w:color="auto"/>
            </w:tcBorders>
            <w:vAlign w:val="center"/>
          </w:tcPr>
          <w:p w14:paraId="1887214A" w14:textId="77777777" w:rsidR="00C25A0C" w:rsidRPr="00823F14" w:rsidRDefault="00C25A0C">
            <w:pPr>
              <w:spacing w:before="120" w:after="120"/>
              <w:rPr>
                <w:rFonts w:ascii="Arial" w:hAnsi="Arial" w:cs="Arial"/>
              </w:rPr>
            </w:pPr>
          </w:p>
        </w:tc>
      </w:tr>
      <w:tr w:rsidR="00375A83" w:rsidRPr="00823F14" w14:paraId="1887214E"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4C" w14:textId="77777777" w:rsidR="00375A83" w:rsidRPr="00823F14" w:rsidRDefault="00375A83">
            <w:pPr>
              <w:spacing w:before="120" w:after="120"/>
              <w:rPr>
                <w:rFonts w:ascii="Arial" w:hAnsi="Arial" w:cs="Arial"/>
                <w:b/>
              </w:rPr>
            </w:pPr>
            <w:r w:rsidRPr="00823F14">
              <w:rPr>
                <w:rFonts w:ascii="Arial" w:hAnsi="Arial" w:cs="Arial"/>
                <w:b/>
              </w:rPr>
              <w:t>SOW Effective Date: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4D" w14:textId="793B003F" w:rsidR="00375A83" w:rsidRPr="00823F14" w:rsidRDefault="00375A83" w:rsidP="00177486">
            <w:pPr>
              <w:spacing w:before="120" w:after="120"/>
              <w:rPr>
                <w:rFonts w:ascii="Arial" w:hAnsi="Arial" w:cs="Arial"/>
              </w:rPr>
            </w:pPr>
            <w:r w:rsidRPr="00823F14">
              <w:rPr>
                <w:rFonts w:ascii="Arial" w:hAnsi="Arial" w:cs="Arial"/>
              </w:rPr>
              <w:t>&lt;</w:t>
            </w:r>
            <w:r w:rsidRPr="00823F14">
              <w:rPr>
                <w:rFonts w:ascii="Arial" w:hAnsi="Arial" w:cs="Arial"/>
                <w:highlight w:val="yellow"/>
              </w:rPr>
              <w:t>Insert the Original SOW Effective Date</w:t>
            </w:r>
            <w:r w:rsidRPr="00823F14">
              <w:rPr>
                <w:rFonts w:ascii="Arial" w:hAnsi="Arial" w:cs="Arial"/>
              </w:rPr>
              <w:t>&gt;</w:t>
            </w:r>
            <w:ins w:id="33" w:author="Karishma Nangia" w:date="2024-12-05T14:28:00Z">
              <w:r w:rsidR="003053C1">
                <w:rPr>
                  <w:rFonts w:ascii="Arial" w:hAnsi="Arial" w:cs="Arial"/>
                </w:rPr>
                <w:t>01 August 2024</w:t>
              </w:r>
            </w:ins>
          </w:p>
        </w:tc>
      </w:tr>
      <w:tr w:rsidR="00375A83" w:rsidRPr="00823F14" w14:paraId="18872151"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4F" w14:textId="517E8777" w:rsidR="00375A83" w:rsidRPr="00823F14" w:rsidRDefault="00375A83">
            <w:pPr>
              <w:spacing w:before="120" w:after="120"/>
              <w:rPr>
                <w:rFonts w:ascii="Arial" w:hAnsi="Arial" w:cs="Arial"/>
                <w:b/>
              </w:rPr>
            </w:pPr>
            <w:r w:rsidRPr="00823F14">
              <w:rPr>
                <w:rFonts w:ascii="Arial" w:hAnsi="Arial" w:cs="Arial"/>
                <w:b/>
              </w:rPr>
              <w:t>SOW Completion Date: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50" w14:textId="352B4857" w:rsidR="00375A83" w:rsidRPr="00823F14" w:rsidRDefault="00375A83" w:rsidP="00AD4086">
            <w:pPr>
              <w:spacing w:before="120" w:after="120"/>
              <w:rPr>
                <w:rFonts w:ascii="Arial" w:hAnsi="Arial" w:cs="Arial"/>
              </w:rPr>
            </w:pPr>
            <w:r w:rsidRPr="00823F14">
              <w:rPr>
                <w:rFonts w:ascii="Arial" w:hAnsi="Arial" w:cs="Arial"/>
              </w:rPr>
              <w:t>&lt;</w:t>
            </w:r>
            <w:r w:rsidRPr="00823F14">
              <w:rPr>
                <w:rFonts w:ascii="Arial" w:hAnsi="Arial" w:cs="Arial"/>
                <w:highlight w:val="yellow"/>
              </w:rPr>
              <w:t>Insert New SOW Completion Date</w:t>
            </w:r>
            <w:r w:rsidRPr="00823F14">
              <w:rPr>
                <w:rFonts w:ascii="Arial" w:hAnsi="Arial" w:cs="Arial"/>
              </w:rPr>
              <w:t>&gt;</w:t>
            </w:r>
            <w:ins w:id="34" w:author="Karishma Nangia" w:date="2024-12-05T14:28:00Z">
              <w:r w:rsidR="00AD4086">
                <w:rPr>
                  <w:rFonts w:ascii="Arial" w:hAnsi="Arial" w:cs="Arial"/>
                </w:rPr>
                <w:t>3</w:t>
              </w:r>
              <w:r w:rsidR="003053C1">
                <w:rPr>
                  <w:rFonts w:ascii="Arial" w:hAnsi="Arial" w:cs="Arial"/>
                </w:rPr>
                <w:t xml:space="preserve">1 </w:t>
              </w:r>
            </w:ins>
            <w:ins w:id="35" w:author="Karishma Nangia" w:date="2024-12-06T13:27:00Z">
              <w:r w:rsidR="00AD4086">
                <w:rPr>
                  <w:rFonts w:ascii="Arial" w:hAnsi="Arial" w:cs="Arial"/>
                </w:rPr>
                <w:t>March</w:t>
              </w:r>
            </w:ins>
            <w:ins w:id="36" w:author="Karishma Nangia" w:date="2024-12-05T14:28:00Z">
              <w:r w:rsidR="003053C1">
                <w:rPr>
                  <w:rFonts w:ascii="Arial" w:hAnsi="Arial" w:cs="Arial"/>
                </w:rPr>
                <w:t xml:space="preserve"> 202</w:t>
              </w:r>
            </w:ins>
            <w:ins w:id="37" w:author="Karishma Nangia" w:date="2024-12-06T13:27:00Z">
              <w:r w:rsidR="00AD4086">
                <w:rPr>
                  <w:rFonts w:ascii="Arial" w:hAnsi="Arial" w:cs="Arial"/>
                </w:rPr>
                <w:t>5</w:t>
              </w:r>
            </w:ins>
          </w:p>
        </w:tc>
      </w:tr>
      <w:tr w:rsidR="00375A83" w:rsidRPr="00823F14" w14:paraId="18872154"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52" w14:textId="77777777" w:rsidR="00375A83" w:rsidRPr="00823F14" w:rsidRDefault="00375A83" w:rsidP="00F97F07">
            <w:pPr>
              <w:spacing w:before="120" w:after="120"/>
              <w:rPr>
                <w:rFonts w:ascii="Arial" w:hAnsi="Arial" w:cs="Arial"/>
                <w:b/>
              </w:rPr>
            </w:pPr>
            <w:r>
              <w:rPr>
                <w:rFonts w:ascii="Arial" w:hAnsi="Arial" w:cs="Arial"/>
                <w:b/>
              </w:rPr>
              <w:t xml:space="preserve">Original SOW </w:t>
            </w:r>
            <w:r w:rsidR="00610271">
              <w:rPr>
                <w:rFonts w:ascii="Arial" w:hAnsi="Arial" w:cs="Arial"/>
                <w:b/>
              </w:rPr>
              <w:t>Not to Exceed</w:t>
            </w:r>
            <w:r w:rsidRPr="00823F14">
              <w:rPr>
                <w:rFonts w:ascii="Arial" w:hAnsi="Arial" w:cs="Arial"/>
                <w:b/>
              </w:rPr>
              <w:t xml:space="preserve"> Fee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53" w14:textId="08BFABD2" w:rsidR="00375A83" w:rsidRPr="00823F14" w:rsidRDefault="00375A83" w:rsidP="00177486">
            <w:pPr>
              <w:spacing w:before="120" w:after="120"/>
              <w:rPr>
                <w:rFonts w:ascii="Arial" w:hAnsi="Arial" w:cs="Arial"/>
              </w:rPr>
            </w:pPr>
            <w:r w:rsidRPr="00823F14">
              <w:rPr>
                <w:rFonts w:ascii="Arial" w:hAnsi="Arial" w:cs="Arial"/>
              </w:rPr>
              <w:t>&lt;</w:t>
            </w:r>
            <w:r w:rsidRPr="00823F14">
              <w:rPr>
                <w:rFonts w:ascii="Arial" w:hAnsi="Arial" w:cs="Arial"/>
                <w:highlight w:val="yellow"/>
              </w:rPr>
              <w:t>Ins</w:t>
            </w:r>
            <w:r w:rsidR="00610271">
              <w:rPr>
                <w:rFonts w:ascii="Arial" w:hAnsi="Arial" w:cs="Arial"/>
                <w:highlight w:val="yellow"/>
              </w:rPr>
              <w:t xml:space="preserve">ert the Original Total SOW Not to Exceed </w:t>
            </w:r>
            <w:r w:rsidRPr="00823F14">
              <w:rPr>
                <w:rFonts w:ascii="Arial" w:hAnsi="Arial" w:cs="Arial"/>
                <w:highlight w:val="yellow"/>
              </w:rPr>
              <w:t xml:space="preserve"> Fee</w:t>
            </w:r>
            <w:r w:rsidRPr="00823F14">
              <w:rPr>
                <w:rFonts w:ascii="Arial" w:hAnsi="Arial" w:cs="Arial"/>
              </w:rPr>
              <w:t>&gt;</w:t>
            </w:r>
            <w:ins w:id="38" w:author="Karishma Nangia" w:date="2024-12-05T14:29:00Z">
              <w:r w:rsidR="003053C1">
                <w:rPr>
                  <w:rFonts w:ascii="Arial" w:hAnsi="Arial" w:cs="Arial"/>
                </w:rPr>
                <w:t>USD 183,600.00</w:t>
              </w:r>
            </w:ins>
          </w:p>
        </w:tc>
      </w:tr>
      <w:tr w:rsidR="00C25A0C" w:rsidRPr="00823F14" w14:paraId="18872157"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55" w14:textId="77777777" w:rsidR="00C25A0C" w:rsidRPr="00823F14" w:rsidRDefault="00610271" w:rsidP="006728BB">
            <w:pPr>
              <w:spacing w:before="120" w:after="120"/>
              <w:rPr>
                <w:rFonts w:ascii="Arial" w:eastAsiaTheme="minorHAnsi" w:hAnsi="Arial" w:cs="Arial"/>
                <w:b/>
              </w:rPr>
            </w:pPr>
            <w:r>
              <w:rPr>
                <w:rFonts w:ascii="Arial" w:hAnsi="Arial" w:cs="Arial"/>
                <w:b/>
              </w:rPr>
              <w:t>Total Not to Exceed Not to Exceed</w:t>
            </w:r>
            <w:r w:rsidR="00C25A0C" w:rsidRPr="00823F14">
              <w:rPr>
                <w:rFonts w:ascii="Arial" w:hAnsi="Arial" w:cs="Arial"/>
                <w:b/>
              </w:rPr>
              <w:t xml:space="preserve"> Fee </w:t>
            </w:r>
            <w:r w:rsidR="006728BB">
              <w:rPr>
                <w:rFonts w:ascii="Arial" w:hAnsi="Arial" w:cs="Arial"/>
                <w:b/>
              </w:rPr>
              <w:t>(incl. COs</w:t>
            </w:r>
            <w:r w:rsidR="00F97F07">
              <w:rPr>
                <w:rFonts w:ascii="Arial" w:hAnsi="Arial" w:cs="Arial"/>
                <w:b/>
              </w:rPr>
              <w:t>)</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56" w14:textId="53BA6DF9" w:rsidR="00C25A0C" w:rsidRPr="00823F14" w:rsidRDefault="00C25A0C">
            <w:pPr>
              <w:spacing w:before="120" w:after="120"/>
              <w:rPr>
                <w:rFonts w:ascii="Arial" w:eastAsiaTheme="minorHAnsi" w:hAnsi="Arial" w:cs="Arial"/>
              </w:rPr>
            </w:pPr>
            <w:r w:rsidRPr="00823F14">
              <w:rPr>
                <w:rFonts w:ascii="Arial" w:hAnsi="Arial" w:cs="Arial"/>
              </w:rPr>
              <w:t>&lt;</w:t>
            </w:r>
            <w:commentRangeStart w:id="39"/>
            <w:r w:rsidRPr="00823F14">
              <w:rPr>
                <w:rFonts w:ascii="Arial" w:hAnsi="Arial" w:cs="Arial"/>
                <w:highlight w:val="yellow"/>
              </w:rPr>
              <w:t xml:space="preserve">Insert the </w:t>
            </w:r>
            <w:r w:rsidRPr="00823F14">
              <w:rPr>
                <w:rFonts w:ascii="Arial" w:hAnsi="Arial" w:cs="Arial"/>
                <w:b/>
                <w:highlight w:val="yellow"/>
              </w:rPr>
              <w:t xml:space="preserve">New </w:t>
            </w:r>
            <w:r w:rsidR="00610271">
              <w:rPr>
                <w:rFonts w:ascii="Arial" w:hAnsi="Arial" w:cs="Arial"/>
                <w:highlight w:val="yellow"/>
              </w:rPr>
              <w:t>Total SOW Not to Exceed</w:t>
            </w:r>
            <w:r w:rsidRPr="00823F14">
              <w:rPr>
                <w:rFonts w:ascii="Arial" w:hAnsi="Arial" w:cs="Arial"/>
                <w:highlight w:val="yellow"/>
              </w:rPr>
              <w:t xml:space="preserve"> Fee</w:t>
            </w:r>
            <w:r w:rsidRPr="00823F14">
              <w:rPr>
                <w:rFonts w:ascii="Arial" w:hAnsi="Arial" w:cs="Arial"/>
              </w:rPr>
              <w:t>&gt;</w:t>
            </w:r>
            <w:ins w:id="40" w:author="Karishma Nangia" w:date="2024-12-06T12:45:00Z">
              <w:r w:rsidR="00871F5E">
                <w:rPr>
                  <w:rFonts w:ascii="Arial" w:hAnsi="Arial" w:cs="Arial"/>
                </w:rPr>
                <w:t>283,600.00</w:t>
              </w:r>
            </w:ins>
            <w:commentRangeEnd w:id="39"/>
            <w:ins w:id="41" w:author="Karishma Nangia" w:date="2024-12-06T14:14:00Z">
              <w:r w:rsidR="0056532D">
                <w:rPr>
                  <w:rStyle w:val="CommentReference"/>
                </w:rPr>
                <w:commentReference w:id="39"/>
              </w:r>
            </w:ins>
          </w:p>
        </w:tc>
      </w:tr>
      <w:tr w:rsidR="00375A83" w:rsidRPr="00823F14" w14:paraId="1887215A"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58" w14:textId="77777777" w:rsidR="00375A83" w:rsidRPr="00823F14" w:rsidRDefault="00375A83">
            <w:pPr>
              <w:spacing w:before="120" w:after="120"/>
              <w:rPr>
                <w:rFonts w:ascii="Arial" w:hAnsi="Arial" w:cs="Arial"/>
                <w:b/>
              </w:rPr>
            </w:pPr>
            <w:r w:rsidRPr="00823F14">
              <w:rPr>
                <w:rFonts w:ascii="Arial" w:hAnsi="Arial" w:cs="Arial"/>
                <w:b/>
              </w:rPr>
              <w:t>Cox Signature on SOW</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59" w14:textId="72AD76E0" w:rsidR="00375A83" w:rsidRPr="00823F14" w:rsidRDefault="00375A83" w:rsidP="00177486">
            <w:pPr>
              <w:spacing w:before="120" w:after="120"/>
              <w:rPr>
                <w:rFonts w:ascii="Arial" w:hAnsi="Arial" w:cs="Arial"/>
              </w:rPr>
            </w:pPr>
            <w:r w:rsidRPr="00823F14">
              <w:rPr>
                <w:rFonts w:ascii="Arial" w:hAnsi="Arial" w:cs="Arial"/>
              </w:rPr>
              <w:t>&lt;</w:t>
            </w:r>
            <w:r w:rsidRPr="00823F14">
              <w:rPr>
                <w:rFonts w:ascii="Arial" w:hAnsi="Arial" w:cs="Arial"/>
                <w:highlight w:val="yellow"/>
              </w:rPr>
              <w:t>Who signed the original SOW?</w:t>
            </w:r>
            <w:r w:rsidRPr="00823F14">
              <w:rPr>
                <w:rFonts w:ascii="Arial" w:hAnsi="Arial" w:cs="Arial"/>
              </w:rPr>
              <w:t>&gt;</w:t>
            </w:r>
            <w:ins w:id="42" w:author="Karishma Nangia" w:date="2024-12-06T12:46:00Z">
              <w:r w:rsidR="00871F5E">
                <w:rPr>
                  <w:rFonts w:ascii="Arial" w:hAnsi="Arial" w:cs="Arial"/>
                </w:rPr>
                <w:t xml:space="preserve"> Victor </w:t>
              </w:r>
              <w:proofErr w:type="spellStart"/>
              <w:r w:rsidR="00871F5E">
                <w:rPr>
                  <w:rFonts w:ascii="Arial" w:hAnsi="Arial" w:cs="Arial"/>
                </w:rPr>
                <w:t>Waycuilis</w:t>
              </w:r>
            </w:ins>
            <w:proofErr w:type="spellEnd"/>
          </w:p>
        </w:tc>
        <w:bookmarkStart w:id="43" w:name="_GoBack"/>
        <w:bookmarkEnd w:id="43"/>
      </w:tr>
      <w:tr w:rsidR="00375A83" w:rsidRPr="00823F14" w14:paraId="1887215D"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5B" w14:textId="77777777" w:rsidR="00375A83" w:rsidRPr="00823F14" w:rsidRDefault="00375A83">
            <w:pPr>
              <w:spacing w:before="120" w:after="120"/>
              <w:rPr>
                <w:rFonts w:ascii="Arial" w:hAnsi="Arial" w:cs="Arial"/>
                <w:b/>
              </w:rPr>
            </w:pPr>
            <w:r w:rsidRPr="00823F14">
              <w:rPr>
                <w:rFonts w:ascii="Arial" w:hAnsi="Arial" w:cs="Arial"/>
                <w:b/>
              </w:rPr>
              <w:t>Master Agreement Name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5C" w14:textId="2B3FF5C9" w:rsidR="00375A83" w:rsidRPr="00823F14" w:rsidRDefault="00375A83" w:rsidP="00177486">
            <w:pPr>
              <w:spacing w:before="120" w:after="120"/>
              <w:rPr>
                <w:rFonts w:ascii="Arial" w:hAnsi="Arial" w:cs="Arial"/>
              </w:rPr>
            </w:pPr>
            <w:r w:rsidRPr="00823F14">
              <w:rPr>
                <w:rFonts w:ascii="Arial" w:hAnsi="Arial" w:cs="Arial"/>
              </w:rPr>
              <w:t>&lt;</w:t>
            </w:r>
            <w:r w:rsidRPr="00823F14">
              <w:rPr>
                <w:rFonts w:ascii="Arial" w:hAnsi="Arial" w:cs="Arial"/>
                <w:highlight w:val="yellow"/>
              </w:rPr>
              <w:t>Insert Master Agreement Name</w:t>
            </w:r>
            <w:r w:rsidRPr="00823F14">
              <w:rPr>
                <w:rFonts w:ascii="Arial" w:hAnsi="Arial" w:cs="Arial"/>
              </w:rPr>
              <w:t>&gt;</w:t>
            </w:r>
            <w:ins w:id="44" w:author="Karishma Nangia" w:date="2024-12-06T12:46:00Z">
              <w:r w:rsidR="00871F5E">
                <w:rPr>
                  <w:rFonts w:ascii="Arial" w:hAnsi="Arial" w:cs="Arial"/>
                </w:rPr>
                <w:t>Professional Services Agreement dated 23 January 2011</w:t>
              </w:r>
            </w:ins>
          </w:p>
        </w:tc>
      </w:tr>
    </w:tbl>
    <w:p w14:paraId="1887215E" w14:textId="77777777" w:rsidR="003832D8" w:rsidRPr="00823F14" w:rsidRDefault="003832D8" w:rsidP="002A01A2">
      <w:pPr>
        <w:spacing w:before="120" w:after="120" w:line="240" w:lineRule="auto"/>
        <w:jc w:val="both"/>
        <w:outlineLvl w:val="0"/>
        <w:rPr>
          <w:rFonts w:ascii="Arial" w:eastAsia="Times New Roman" w:hAnsi="Arial" w:cs="Arial"/>
          <w:kern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3045"/>
        <w:gridCol w:w="3139"/>
      </w:tblGrid>
      <w:tr w:rsidR="003832D8" w:rsidRPr="00823F14" w14:paraId="18872160" w14:textId="77777777" w:rsidTr="00177486">
        <w:trPr>
          <w:jc w:val="center"/>
        </w:trPr>
        <w:tc>
          <w:tcPr>
            <w:tcW w:w="9576" w:type="dxa"/>
            <w:gridSpan w:val="3"/>
            <w:shd w:val="clear" w:color="auto" w:fill="auto"/>
            <w:vAlign w:val="center"/>
          </w:tcPr>
          <w:p w14:paraId="1887215F" w14:textId="77777777" w:rsidR="003832D8" w:rsidRPr="00823F14" w:rsidRDefault="00FA2E37" w:rsidP="002A01A2">
            <w:pPr>
              <w:spacing w:before="120" w:after="120" w:line="240" w:lineRule="auto"/>
              <w:jc w:val="center"/>
              <w:rPr>
                <w:rFonts w:ascii="Arial" w:eastAsia="Times New Roman" w:hAnsi="Arial" w:cs="Arial"/>
                <w:b/>
              </w:rPr>
            </w:pPr>
            <w:r>
              <w:rPr>
                <w:rFonts w:ascii="Arial" w:eastAsia="Times New Roman" w:hAnsi="Arial" w:cs="Arial"/>
                <w:b/>
              </w:rPr>
              <w:t xml:space="preserve">Business </w:t>
            </w:r>
            <w:r w:rsidR="003832D8" w:rsidRPr="00823F14">
              <w:rPr>
                <w:rFonts w:ascii="Arial" w:eastAsia="Times New Roman" w:hAnsi="Arial" w:cs="Arial"/>
                <w:b/>
              </w:rPr>
              <w:t>Point</w:t>
            </w:r>
            <w:r>
              <w:rPr>
                <w:rFonts w:ascii="Arial" w:eastAsia="Times New Roman" w:hAnsi="Arial" w:cs="Arial"/>
                <w:b/>
              </w:rPr>
              <w:t>s</w:t>
            </w:r>
            <w:r w:rsidR="003832D8" w:rsidRPr="00823F14">
              <w:rPr>
                <w:rFonts w:ascii="Arial" w:eastAsia="Times New Roman" w:hAnsi="Arial" w:cs="Arial"/>
                <w:b/>
              </w:rPr>
              <w:t xml:space="preserve"> of Contact</w:t>
            </w:r>
          </w:p>
        </w:tc>
      </w:tr>
      <w:tr w:rsidR="00FA2E37" w:rsidRPr="00823F14" w14:paraId="18872164" w14:textId="77777777" w:rsidTr="009C0B92">
        <w:trPr>
          <w:jc w:val="center"/>
        </w:trPr>
        <w:tc>
          <w:tcPr>
            <w:tcW w:w="3258" w:type="dxa"/>
            <w:shd w:val="clear" w:color="auto" w:fill="auto"/>
            <w:vAlign w:val="center"/>
          </w:tcPr>
          <w:p w14:paraId="18872161" w14:textId="77777777" w:rsidR="00FA2E37" w:rsidRPr="00823F14" w:rsidRDefault="00FA2E37" w:rsidP="002A01A2">
            <w:pPr>
              <w:spacing w:before="120" w:after="120" w:line="240" w:lineRule="auto"/>
              <w:rPr>
                <w:rFonts w:ascii="Arial" w:eastAsia="Times New Roman" w:hAnsi="Arial" w:cs="Arial"/>
                <w:b/>
              </w:rPr>
            </w:pPr>
          </w:p>
        </w:tc>
        <w:tc>
          <w:tcPr>
            <w:tcW w:w="3060" w:type="dxa"/>
            <w:shd w:val="clear" w:color="auto" w:fill="auto"/>
            <w:vAlign w:val="center"/>
          </w:tcPr>
          <w:p w14:paraId="18872162" w14:textId="6E0D0C9D" w:rsidR="00FA2E37" w:rsidRPr="00FA2E37" w:rsidRDefault="00871F5E" w:rsidP="00FA2E37">
            <w:pPr>
              <w:spacing w:before="120" w:after="120" w:line="240" w:lineRule="auto"/>
              <w:jc w:val="center"/>
              <w:rPr>
                <w:rFonts w:ascii="Arial" w:eastAsia="Times New Roman" w:hAnsi="Arial" w:cs="Arial"/>
                <w:b/>
              </w:rPr>
            </w:pPr>
            <w:ins w:id="45" w:author="Karishma Nangia" w:date="2024-12-06T12:46:00Z">
              <w:r>
                <w:rPr>
                  <w:rFonts w:ascii="Arial" w:eastAsia="Times New Roman" w:hAnsi="Arial" w:cs="Arial"/>
                  <w:b/>
                </w:rPr>
                <w:t>Contractor</w:t>
              </w:r>
            </w:ins>
            <w:del w:id="46" w:author="Karishma Nangia" w:date="2024-12-06T12:46:00Z">
              <w:r w:rsidR="00FA2E37" w:rsidRPr="00FA2E37" w:rsidDel="00871F5E">
                <w:rPr>
                  <w:rFonts w:ascii="Arial" w:eastAsia="Times New Roman" w:hAnsi="Arial" w:cs="Arial"/>
                  <w:b/>
                </w:rPr>
                <w:delText>Vendor</w:delText>
              </w:r>
            </w:del>
          </w:p>
        </w:tc>
        <w:tc>
          <w:tcPr>
            <w:tcW w:w="3258" w:type="dxa"/>
            <w:shd w:val="clear" w:color="auto" w:fill="auto"/>
            <w:vAlign w:val="center"/>
          </w:tcPr>
          <w:p w14:paraId="18872163" w14:textId="77777777" w:rsidR="00FA2E37" w:rsidRPr="00FA2E37" w:rsidRDefault="00FA2E37" w:rsidP="00FA2E37">
            <w:pPr>
              <w:spacing w:before="120" w:after="120" w:line="240" w:lineRule="auto"/>
              <w:jc w:val="center"/>
              <w:rPr>
                <w:rFonts w:ascii="Arial" w:eastAsia="Times New Roman" w:hAnsi="Arial" w:cs="Arial"/>
                <w:b/>
              </w:rPr>
            </w:pPr>
            <w:r w:rsidRPr="00FA2E37">
              <w:rPr>
                <w:rFonts w:ascii="Arial" w:eastAsia="Times New Roman" w:hAnsi="Arial" w:cs="Arial"/>
                <w:b/>
              </w:rPr>
              <w:t>Cox</w:t>
            </w:r>
          </w:p>
        </w:tc>
      </w:tr>
      <w:tr w:rsidR="00871F5E" w:rsidRPr="00823F14" w14:paraId="18872168" w14:textId="77777777" w:rsidTr="009C0B92">
        <w:trPr>
          <w:jc w:val="center"/>
        </w:trPr>
        <w:tc>
          <w:tcPr>
            <w:tcW w:w="3258" w:type="dxa"/>
            <w:shd w:val="clear" w:color="auto" w:fill="auto"/>
            <w:vAlign w:val="center"/>
          </w:tcPr>
          <w:p w14:paraId="18872165" w14:textId="77777777" w:rsidR="00871F5E" w:rsidRPr="00823F14" w:rsidRDefault="00871F5E" w:rsidP="00871F5E">
            <w:pPr>
              <w:spacing w:before="120" w:after="120" w:line="240" w:lineRule="auto"/>
              <w:rPr>
                <w:rFonts w:ascii="Arial" w:eastAsia="Times New Roman" w:hAnsi="Arial" w:cs="Arial"/>
                <w:b/>
              </w:rPr>
            </w:pPr>
            <w:r w:rsidRPr="00823F14">
              <w:rPr>
                <w:rFonts w:ascii="Arial" w:eastAsia="Times New Roman" w:hAnsi="Arial" w:cs="Arial"/>
                <w:b/>
              </w:rPr>
              <w:t>Contact Name:</w:t>
            </w:r>
          </w:p>
        </w:tc>
        <w:tc>
          <w:tcPr>
            <w:tcW w:w="3060" w:type="dxa"/>
            <w:shd w:val="clear" w:color="auto" w:fill="auto"/>
            <w:vAlign w:val="center"/>
          </w:tcPr>
          <w:p w14:paraId="18872166" w14:textId="59B6B9EE" w:rsidR="00871F5E" w:rsidRPr="00823F14" w:rsidRDefault="00871F5E" w:rsidP="00871F5E">
            <w:pPr>
              <w:spacing w:before="120" w:after="120" w:line="240" w:lineRule="auto"/>
              <w:rPr>
                <w:rFonts w:ascii="Arial" w:eastAsia="Times New Roman" w:hAnsi="Arial" w:cs="Arial"/>
              </w:rPr>
            </w:pPr>
            <w:ins w:id="47" w:author="Karishma Nangia" w:date="2024-12-06T12:47:00Z">
              <w:r>
                <w:rPr>
                  <w:rFonts w:ascii="Arial" w:eastAsia="Times New Roman" w:hAnsi="Arial" w:cs="Arial"/>
                </w:rPr>
                <w:t>Bhaskar Dey</w:t>
              </w:r>
            </w:ins>
          </w:p>
        </w:tc>
        <w:tc>
          <w:tcPr>
            <w:tcW w:w="3258" w:type="dxa"/>
            <w:shd w:val="clear" w:color="auto" w:fill="auto"/>
            <w:vAlign w:val="center"/>
          </w:tcPr>
          <w:p w14:paraId="18872167" w14:textId="77777777" w:rsidR="00871F5E" w:rsidRPr="00823F14" w:rsidRDefault="00871F5E" w:rsidP="00871F5E">
            <w:pPr>
              <w:spacing w:before="120" w:after="120" w:line="240" w:lineRule="auto"/>
              <w:rPr>
                <w:rFonts w:ascii="Arial" w:eastAsia="Times New Roman" w:hAnsi="Arial" w:cs="Arial"/>
              </w:rPr>
            </w:pPr>
          </w:p>
        </w:tc>
      </w:tr>
      <w:tr w:rsidR="00871F5E" w:rsidRPr="00823F14" w14:paraId="1887216C" w14:textId="77777777" w:rsidTr="009C0B92">
        <w:trPr>
          <w:jc w:val="center"/>
        </w:trPr>
        <w:tc>
          <w:tcPr>
            <w:tcW w:w="3258" w:type="dxa"/>
            <w:shd w:val="clear" w:color="auto" w:fill="auto"/>
            <w:vAlign w:val="center"/>
          </w:tcPr>
          <w:p w14:paraId="18872169" w14:textId="77777777" w:rsidR="00871F5E" w:rsidRPr="00823F14" w:rsidRDefault="00871F5E" w:rsidP="00871F5E">
            <w:pPr>
              <w:spacing w:before="120" w:after="120" w:line="240" w:lineRule="auto"/>
              <w:rPr>
                <w:rFonts w:ascii="Arial" w:eastAsia="Times New Roman" w:hAnsi="Arial" w:cs="Arial"/>
                <w:b/>
              </w:rPr>
            </w:pPr>
            <w:r w:rsidRPr="00823F14">
              <w:rPr>
                <w:rFonts w:ascii="Arial" w:eastAsia="Times New Roman" w:hAnsi="Arial" w:cs="Arial"/>
                <w:b/>
              </w:rPr>
              <w:t>Company Name:</w:t>
            </w:r>
          </w:p>
        </w:tc>
        <w:tc>
          <w:tcPr>
            <w:tcW w:w="3060" w:type="dxa"/>
            <w:shd w:val="clear" w:color="auto" w:fill="auto"/>
            <w:vAlign w:val="center"/>
          </w:tcPr>
          <w:p w14:paraId="1887216A" w14:textId="5207B7BA" w:rsidR="00871F5E" w:rsidRPr="00823F14" w:rsidRDefault="00871F5E" w:rsidP="00871F5E">
            <w:pPr>
              <w:spacing w:before="120" w:after="120" w:line="240" w:lineRule="auto"/>
              <w:rPr>
                <w:rFonts w:ascii="Arial" w:eastAsia="Times New Roman" w:hAnsi="Arial" w:cs="Arial"/>
              </w:rPr>
            </w:pPr>
            <w:ins w:id="48" w:author="Karishma Nangia" w:date="2024-12-06T12:47:00Z">
              <w:r>
                <w:rPr>
                  <w:rFonts w:ascii="Arial" w:eastAsia="Times New Roman" w:hAnsi="Arial" w:cs="Arial"/>
                </w:rPr>
                <w:t>eClerx Services Limited</w:t>
              </w:r>
            </w:ins>
          </w:p>
        </w:tc>
        <w:tc>
          <w:tcPr>
            <w:tcW w:w="3258" w:type="dxa"/>
            <w:shd w:val="clear" w:color="auto" w:fill="auto"/>
            <w:vAlign w:val="center"/>
          </w:tcPr>
          <w:p w14:paraId="1887216B" w14:textId="77777777" w:rsidR="00871F5E" w:rsidRPr="00823F14" w:rsidRDefault="00871F5E" w:rsidP="00871F5E">
            <w:pPr>
              <w:spacing w:before="120" w:after="120" w:line="240" w:lineRule="auto"/>
              <w:rPr>
                <w:rFonts w:ascii="Arial" w:eastAsia="Times New Roman" w:hAnsi="Arial" w:cs="Arial"/>
              </w:rPr>
            </w:pPr>
          </w:p>
        </w:tc>
      </w:tr>
      <w:tr w:rsidR="00871F5E" w:rsidRPr="00823F14" w14:paraId="18872170" w14:textId="77777777" w:rsidTr="009C0B92">
        <w:trPr>
          <w:jc w:val="center"/>
        </w:trPr>
        <w:tc>
          <w:tcPr>
            <w:tcW w:w="3258" w:type="dxa"/>
            <w:shd w:val="clear" w:color="auto" w:fill="auto"/>
            <w:vAlign w:val="center"/>
          </w:tcPr>
          <w:p w14:paraId="1887216D" w14:textId="77777777" w:rsidR="00871F5E" w:rsidRPr="00823F14" w:rsidRDefault="00871F5E" w:rsidP="00871F5E">
            <w:pPr>
              <w:spacing w:before="120" w:after="120" w:line="240" w:lineRule="auto"/>
              <w:rPr>
                <w:rFonts w:ascii="Arial" w:eastAsia="Times New Roman" w:hAnsi="Arial" w:cs="Arial"/>
                <w:b/>
              </w:rPr>
            </w:pPr>
            <w:r w:rsidRPr="00823F14">
              <w:rPr>
                <w:rFonts w:ascii="Arial" w:eastAsia="Times New Roman" w:hAnsi="Arial" w:cs="Arial"/>
                <w:b/>
              </w:rPr>
              <w:t xml:space="preserve">Phone: </w:t>
            </w:r>
          </w:p>
        </w:tc>
        <w:tc>
          <w:tcPr>
            <w:tcW w:w="3060" w:type="dxa"/>
            <w:shd w:val="clear" w:color="auto" w:fill="auto"/>
            <w:vAlign w:val="center"/>
          </w:tcPr>
          <w:p w14:paraId="1887216E" w14:textId="0D20335D" w:rsidR="00871F5E" w:rsidRPr="00823F14" w:rsidRDefault="00871F5E" w:rsidP="00871F5E">
            <w:pPr>
              <w:spacing w:before="120" w:after="120" w:line="240" w:lineRule="auto"/>
              <w:rPr>
                <w:rFonts w:ascii="Arial" w:eastAsia="Times New Roman" w:hAnsi="Arial" w:cs="Arial"/>
              </w:rPr>
            </w:pPr>
            <w:ins w:id="49" w:author="Karishma Nangia" w:date="2024-12-06T12:47:00Z">
              <w:r>
                <w:rPr>
                  <w:rFonts w:ascii="Arial" w:eastAsia="Times New Roman" w:hAnsi="Arial" w:cs="Arial"/>
                </w:rPr>
                <w:t>425-615-9892</w:t>
              </w:r>
            </w:ins>
          </w:p>
        </w:tc>
        <w:tc>
          <w:tcPr>
            <w:tcW w:w="3258" w:type="dxa"/>
            <w:shd w:val="clear" w:color="auto" w:fill="auto"/>
            <w:vAlign w:val="center"/>
          </w:tcPr>
          <w:p w14:paraId="1887216F" w14:textId="77777777" w:rsidR="00871F5E" w:rsidRPr="00823F14" w:rsidRDefault="00871F5E" w:rsidP="00871F5E">
            <w:pPr>
              <w:spacing w:before="120" w:after="120" w:line="240" w:lineRule="auto"/>
              <w:rPr>
                <w:rFonts w:ascii="Arial" w:eastAsia="Times New Roman" w:hAnsi="Arial" w:cs="Arial"/>
              </w:rPr>
            </w:pPr>
          </w:p>
        </w:tc>
      </w:tr>
      <w:tr w:rsidR="00871F5E" w:rsidRPr="00823F14" w14:paraId="18872174" w14:textId="77777777" w:rsidTr="009C0B92">
        <w:trPr>
          <w:jc w:val="center"/>
        </w:trPr>
        <w:tc>
          <w:tcPr>
            <w:tcW w:w="3258" w:type="dxa"/>
            <w:shd w:val="clear" w:color="auto" w:fill="auto"/>
            <w:vAlign w:val="center"/>
          </w:tcPr>
          <w:p w14:paraId="18872171" w14:textId="77777777" w:rsidR="00871F5E" w:rsidRPr="00823F14" w:rsidRDefault="00871F5E" w:rsidP="00871F5E">
            <w:pPr>
              <w:spacing w:before="120" w:after="120" w:line="240" w:lineRule="auto"/>
              <w:rPr>
                <w:rFonts w:ascii="Arial" w:eastAsia="Times New Roman" w:hAnsi="Arial" w:cs="Arial"/>
                <w:b/>
              </w:rPr>
            </w:pPr>
            <w:r w:rsidRPr="00823F14">
              <w:rPr>
                <w:rFonts w:ascii="Arial" w:eastAsia="Times New Roman" w:hAnsi="Arial" w:cs="Arial"/>
                <w:b/>
              </w:rPr>
              <w:t xml:space="preserve">Fax: </w:t>
            </w:r>
          </w:p>
        </w:tc>
        <w:tc>
          <w:tcPr>
            <w:tcW w:w="3060" w:type="dxa"/>
            <w:shd w:val="clear" w:color="auto" w:fill="auto"/>
            <w:vAlign w:val="center"/>
          </w:tcPr>
          <w:p w14:paraId="18872172" w14:textId="77777777" w:rsidR="00871F5E" w:rsidRPr="00823F14" w:rsidRDefault="00871F5E" w:rsidP="00871F5E">
            <w:pPr>
              <w:spacing w:before="120" w:after="120" w:line="240" w:lineRule="auto"/>
              <w:rPr>
                <w:rFonts w:ascii="Arial" w:eastAsia="Times New Roman" w:hAnsi="Arial" w:cs="Arial"/>
              </w:rPr>
            </w:pPr>
          </w:p>
        </w:tc>
        <w:tc>
          <w:tcPr>
            <w:tcW w:w="3258" w:type="dxa"/>
            <w:shd w:val="clear" w:color="auto" w:fill="auto"/>
            <w:vAlign w:val="center"/>
          </w:tcPr>
          <w:p w14:paraId="18872173" w14:textId="77777777" w:rsidR="00871F5E" w:rsidRPr="00823F14" w:rsidRDefault="00871F5E" w:rsidP="00871F5E">
            <w:pPr>
              <w:spacing w:before="120" w:after="120" w:line="240" w:lineRule="auto"/>
              <w:rPr>
                <w:rFonts w:ascii="Arial" w:eastAsia="Times New Roman" w:hAnsi="Arial" w:cs="Arial"/>
              </w:rPr>
            </w:pPr>
          </w:p>
        </w:tc>
      </w:tr>
      <w:tr w:rsidR="00871F5E" w:rsidRPr="00823F14" w14:paraId="18872178" w14:textId="77777777" w:rsidTr="009C0B92">
        <w:trPr>
          <w:jc w:val="center"/>
        </w:trPr>
        <w:tc>
          <w:tcPr>
            <w:tcW w:w="3258" w:type="dxa"/>
            <w:shd w:val="clear" w:color="auto" w:fill="auto"/>
            <w:vAlign w:val="center"/>
          </w:tcPr>
          <w:p w14:paraId="18872175" w14:textId="77777777" w:rsidR="00871F5E" w:rsidRPr="00823F14" w:rsidRDefault="00871F5E" w:rsidP="00871F5E">
            <w:pPr>
              <w:spacing w:before="120" w:after="120" w:line="240" w:lineRule="auto"/>
              <w:rPr>
                <w:rFonts w:ascii="Arial" w:eastAsia="Times New Roman" w:hAnsi="Arial" w:cs="Arial"/>
                <w:b/>
              </w:rPr>
            </w:pPr>
            <w:r w:rsidRPr="00823F14">
              <w:rPr>
                <w:rFonts w:ascii="Arial" w:eastAsia="Times New Roman" w:hAnsi="Arial" w:cs="Arial"/>
                <w:b/>
              </w:rPr>
              <w:t>Email:</w:t>
            </w:r>
          </w:p>
        </w:tc>
        <w:tc>
          <w:tcPr>
            <w:tcW w:w="3060" w:type="dxa"/>
            <w:shd w:val="clear" w:color="auto" w:fill="auto"/>
            <w:vAlign w:val="center"/>
          </w:tcPr>
          <w:p w14:paraId="18872176" w14:textId="275F33A1" w:rsidR="00871F5E" w:rsidRPr="00823F14" w:rsidRDefault="00871F5E" w:rsidP="00871F5E">
            <w:pPr>
              <w:spacing w:before="120" w:after="120" w:line="240" w:lineRule="auto"/>
              <w:rPr>
                <w:rFonts w:ascii="Arial" w:eastAsia="Times New Roman" w:hAnsi="Arial" w:cs="Arial"/>
              </w:rPr>
            </w:pPr>
            <w:ins w:id="50" w:author="Karishma Nangia" w:date="2024-12-06T12:47:00Z">
              <w:r>
                <w:rPr>
                  <w:rFonts w:ascii="Arial" w:eastAsia="Times New Roman" w:hAnsi="Arial" w:cs="Arial"/>
                </w:rPr>
                <w:t>Bhaskar.dey@eclerx.com</w:t>
              </w:r>
            </w:ins>
          </w:p>
        </w:tc>
        <w:tc>
          <w:tcPr>
            <w:tcW w:w="3258" w:type="dxa"/>
            <w:shd w:val="clear" w:color="auto" w:fill="auto"/>
            <w:vAlign w:val="center"/>
          </w:tcPr>
          <w:p w14:paraId="18872177" w14:textId="77777777" w:rsidR="00871F5E" w:rsidRPr="00823F14" w:rsidRDefault="00871F5E" w:rsidP="00871F5E">
            <w:pPr>
              <w:spacing w:before="120" w:after="120" w:line="240" w:lineRule="auto"/>
              <w:rPr>
                <w:rFonts w:ascii="Arial" w:eastAsia="Times New Roman" w:hAnsi="Arial" w:cs="Arial"/>
              </w:rPr>
            </w:pPr>
          </w:p>
        </w:tc>
      </w:tr>
    </w:tbl>
    <w:p w14:paraId="18872179" w14:textId="77777777" w:rsidR="003832D8" w:rsidRPr="00823F14" w:rsidRDefault="003832D8" w:rsidP="002A01A2">
      <w:pPr>
        <w:spacing w:before="120" w:after="120" w:line="240" w:lineRule="auto"/>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7199"/>
      </w:tblGrid>
      <w:tr w:rsidR="003832D8" w:rsidRPr="00823F14" w14:paraId="1887217B" w14:textId="77777777" w:rsidTr="00177486">
        <w:trPr>
          <w:jc w:val="center"/>
        </w:trPr>
        <w:tc>
          <w:tcPr>
            <w:tcW w:w="9576" w:type="dxa"/>
            <w:gridSpan w:val="2"/>
            <w:shd w:val="clear" w:color="auto" w:fill="auto"/>
            <w:vAlign w:val="center"/>
          </w:tcPr>
          <w:p w14:paraId="1887217A" w14:textId="77777777" w:rsidR="003832D8" w:rsidRPr="00823F14" w:rsidRDefault="003832D8" w:rsidP="002A01A2">
            <w:pPr>
              <w:spacing w:before="120" w:after="120" w:line="240" w:lineRule="auto"/>
              <w:jc w:val="center"/>
              <w:rPr>
                <w:rFonts w:ascii="Arial" w:eastAsia="Times New Roman" w:hAnsi="Arial" w:cs="Arial"/>
                <w:b/>
              </w:rPr>
            </w:pPr>
            <w:r w:rsidRPr="00823F14">
              <w:rPr>
                <w:rFonts w:ascii="Arial" w:eastAsia="Times New Roman" w:hAnsi="Arial" w:cs="Arial"/>
                <w:b/>
              </w:rPr>
              <w:lastRenderedPageBreak/>
              <w:t>What Is Changing?</w:t>
            </w:r>
            <w:r w:rsidR="0091323E">
              <w:rPr>
                <w:rFonts w:ascii="Arial" w:eastAsia="Times New Roman" w:hAnsi="Arial" w:cs="Arial"/>
                <w:b/>
              </w:rPr>
              <w:t xml:space="preserve"> </w:t>
            </w:r>
            <w:r w:rsidR="0091323E" w:rsidRPr="0091323E">
              <w:rPr>
                <w:rFonts w:ascii="Arial" w:eastAsia="Times New Roman" w:hAnsi="Arial" w:cs="Arial"/>
                <w:b/>
                <w:highlight w:val="yellow"/>
              </w:rPr>
              <w:t>[COMPLETION OF THIS SECTION IS MANDATORY]</w:t>
            </w:r>
          </w:p>
        </w:tc>
      </w:tr>
      <w:tr w:rsidR="003832D8" w:rsidRPr="00823F14" w14:paraId="18872188" w14:textId="77777777" w:rsidTr="003469C9">
        <w:trPr>
          <w:jc w:val="center"/>
        </w:trPr>
        <w:tc>
          <w:tcPr>
            <w:tcW w:w="2178" w:type="dxa"/>
            <w:shd w:val="clear" w:color="auto" w:fill="auto"/>
            <w:vAlign w:val="center"/>
          </w:tcPr>
          <w:p w14:paraId="1887217C" w14:textId="77777777" w:rsidR="003832D8" w:rsidRPr="00823F14" w:rsidRDefault="003469C9" w:rsidP="002A01A2">
            <w:pPr>
              <w:spacing w:before="120" w:after="120" w:line="240" w:lineRule="auto"/>
              <w:rPr>
                <w:rFonts w:ascii="Arial" w:eastAsia="Times New Roman" w:hAnsi="Arial" w:cs="Arial"/>
                <w:b/>
              </w:rPr>
            </w:pPr>
            <w:r w:rsidRPr="00823F14">
              <w:rPr>
                <w:rFonts w:ascii="Arial" w:eastAsia="Times New Roman" w:hAnsi="Arial" w:cs="Arial"/>
                <w:b/>
              </w:rPr>
              <w:t>Change Description</w:t>
            </w:r>
            <w:r w:rsidR="003832D8" w:rsidRPr="00823F14">
              <w:rPr>
                <w:rFonts w:ascii="Arial" w:eastAsia="Times New Roman" w:hAnsi="Arial" w:cs="Arial"/>
                <w:b/>
              </w:rPr>
              <w:t>:</w:t>
            </w:r>
          </w:p>
        </w:tc>
        <w:tc>
          <w:tcPr>
            <w:tcW w:w="7398" w:type="dxa"/>
            <w:shd w:val="clear" w:color="auto" w:fill="auto"/>
            <w:vAlign w:val="center"/>
          </w:tcPr>
          <w:p w14:paraId="1887217D" w14:textId="5496BE33" w:rsidR="00C335E4" w:rsidRDefault="00C335E4" w:rsidP="002A01A2">
            <w:pPr>
              <w:spacing w:before="120" w:after="120" w:line="240" w:lineRule="auto"/>
              <w:rPr>
                <w:rFonts w:ascii="Arial" w:hAnsi="Arial" w:cs="Arial"/>
                <w:bCs/>
                <w:color w:val="000000"/>
              </w:rPr>
            </w:pPr>
            <w:r w:rsidRPr="00C335E4">
              <w:rPr>
                <w:rFonts w:ascii="Arial" w:hAnsi="Arial" w:cs="Arial"/>
                <w:bCs/>
                <w:color w:val="000000"/>
              </w:rPr>
              <w:t>The Parties have agreed to</w:t>
            </w:r>
            <w:ins w:id="51" w:author="Karishma Nangia" w:date="2024-12-06T12:47:00Z">
              <w:r w:rsidR="00871F5E">
                <w:rPr>
                  <w:rFonts w:ascii="Arial" w:hAnsi="Arial" w:cs="Arial"/>
                  <w:bCs/>
                  <w:color w:val="000000"/>
                </w:rPr>
                <w:t xml:space="preserve"> extend the SOW Completion Date to 31 March 2025</w:t>
              </w:r>
            </w:ins>
            <w:r w:rsidRPr="00C335E4">
              <w:rPr>
                <w:rFonts w:ascii="Arial" w:hAnsi="Arial" w:cs="Arial"/>
                <w:bCs/>
                <w:color w:val="000000"/>
              </w:rPr>
              <w:t xml:space="preserve"> </w:t>
            </w:r>
            <w:del w:id="52" w:author="Karishma Nangia" w:date="2024-12-06T12:48:00Z">
              <w:r w:rsidRPr="00C335E4" w:rsidDel="00871F5E">
                <w:rPr>
                  <w:rFonts w:ascii="Arial" w:hAnsi="Arial" w:cs="Arial"/>
                  <w:bCs/>
                  <w:color w:val="000000"/>
                </w:rPr>
                <w:delText>{_</w:delText>
              </w:r>
              <w:r w:rsidRPr="00C335E4" w:rsidDel="00871F5E">
                <w:rPr>
                  <w:rFonts w:ascii="Arial" w:hAnsi="Arial" w:cs="Arial"/>
                  <w:bCs/>
                  <w:color w:val="000000"/>
                  <w:highlight w:val="yellow"/>
                </w:rPr>
                <w:delText xml:space="preserve">insert a description / reasons for this </w:delText>
              </w:r>
              <w:r w:rsidDel="00871F5E">
                <w:rPr>
                  <w:rFonts w:ascii="Arial" w:hAnsi="Arial" w:cs="Arial"/>
                  <w:bCs/>
                  <w:color w:val="000000"/>
                  <w:highlight w:val="yellow"/>
                </w:rPr>
                <w:delText>Change Order</w:delText>
              </w:r>
              <w:r w:rsidRPr="00C335E4" w:rsidDel="00871F5E">
                <w:rPr>
                  <w:rFonts w:ascii="Arial" w:hAnsi="Arial" w:cs="Arial"/>
                  <w:bCs/>
                  <w:color w:val="000000"/>
                  <w:highlight w:val="yellow"/>
                </w:rPr>
                <w:delText xml:space="preserve">, </w:delText>
              </w:r>
              <w:r w:rsidRPr="00C335E4" w:rsidDel="00871F5E">
                <w:rPr>
                  <w:rFonts w:ascii="Arial" w:hAnsi="Arial" w:cs="Arial"/>
                  <w:bCs/>
                  <w:i/>
                  <w:color w:val="000000"/>
                  <w:highlight w:val="yellow"/>
                </w:rPr>
                <w:delText>e.g.</w:delText>
              </w:r>
              <w:r w:rsidRPr="00C335E4" w:rsidDel="00871F5E">
                <w:rPr>
                  <w:rFonts w:ascii="Arial" w:hAnsi="Arial" w:cs="Arial"/>
                  <w:bCs/>
                  <w:color w:val="000000"/>
                  <w:highlight w:val="yellow"/>
                </w:rPr>
                <w:delText xml:space="preserve"> add additional Services (or modify the Services), add additional Deliverables (or delete Deliverables), i</w:delText>
              </w:r>
              <w:r w:rsidR="00610271" w:rsidDel="00871F5E">
                <w:rPr>
                  <w:rFonts w:ascii="Arial" w:hAnsi="Arial" w:cs="Arial"/>
                  <w:bCs/>
                  <w:color w:val="000000"/>
                  <w:highlight w:val="yellow"/>
                </w:rPr>
                <w:delText xml:space="preserve">ncrease (or decrease) the Not to Exceed </w:delText>
              </w:r>
              <w:r w:rsidRPr="00C335E4" w:rsidDel="00871F5E">
                <w:rPr>
                  <w:rFonts w:ascii="Arial" w:hAnsi="Arial" w:cs="Arial"/>
                  <w:bCs/>
                  <w:color w:val="000000"/>
                  <w:highlight w:val="yellow"/>
                </w:rPr>
                <w:delText>Fee, and/or extend the period of performance</w:delText>
              </w:r>
              <w:r w:rsidRPr="00C335E4" w:rsidDel="00871F5E">
                <w:rPr>
                  <w:rFonts w:ascii="Arial" w:hAnsi="Arial" w:cs="Arial"/>
                  <w:bCs/>
                  <w:color w:val="000000"/>
                </w:rPr>
                <w:delText>_}</w:delText>
              </w:r>
            </w:del>
            <w:r w:rsidRPr="00C335E4">
              <w:rPr>
                <w:rFonts w:ascii="Arial" w:hAnsi="Arial" w:cs="Arial"/>
                <w:bCs/>
                <w:color w:val="000000"/>
              </w:rPr>
              <w:t xml:space="preserve"> in order to complete the Project. </w:t>
            </w:r>
            <w:r w:rsidRPr="00C335E4">
              <w:rPr>
                <w:rFonts w:ascii="Arial" w:hAnsi="Arial" w:cs="Arial"/>
                <w:bCs/>
                <w:color w:val="000000"/>
                <w:u w:val="single"/>
              </w:rPr>
              <w:t>Accordingly</w:t>
            </w:r>
            <w:r w:rsidRPr="00C335E4">
              <w:rPr>
                <w:rFonts w:ascii="Arial" w:hAnsi="Arial" w:cs="Arial"/>
                <w:bCs/>
                <w:color w:val="000000"/>
              </w:rPr>
              <w:t>, the following sections of the SOW are amended as follows:</w:t>
            </w:r>
          </w:p>
          <w:p w14:paraId="1887217E" w14:textId="33449EF7" w:rsidR="00145A16" w:rsidRDefault="00145A16" w:rsidP="00145A16">
            <w:pPr>
              <w:spacing w:before="120" w:after="120" w:line="240" w:lineRule="auto"/>
              <w:rPr>
                <w:rFonts w:ascii="Arial" w:eastAsia="Times New Roman" w:hAnsi="Arial" w:cs="Arial"/>
              </w:rPr>
            </w:pPr>
            <w:r>
              <w:rPr>
                <w:rFonts w:ascii="Arial" w:eastAsia="Times New Roman" w:hAnsi="Arial" w:cs="Arial"/>
                <w:b/>
              </w:rPr>
              <w:t>Statement of Work Summary</w:t>
            </w:r>
            <w:r>
              <w:rPr>
                <w:rFonts w:ascii="Arial" w:eastAsia="Times New Roman" w:hAnsi="Arial" w:cs="Arial"/>
              </w:rPr>
              <w:t xml:space="preserve">, as a result of this Change Order, is modified by extending the SOW Completion Date from </w:t>
            </w:r>
            <w:r w:rsidRPr="00145A16">
              <w:rPr>
                <w:rFonts w:ascii="Arial" w:eastAsia="Times New Roman" w:hAnsi="Arial" w:cs="Arial"/>
                <w:highlight w:val="yellow"/>
              </w:rPr>
              <w:t>&lt;insert original SOW Completion Date&gt;</w:t>
            </w:r>
            <w:r>
              <w:rPr>
                <w:rFonts w:ascii="Arial" w:eastAsia="Times New Roman" w:hAnsi="Arial" w:cs="Arial"/>
              </w:rPr>
              <w:t xml:space="preserve"> to </w:t>
            </w:r>
            <w:ins w:id="53" w:author="Karishma Nangia" w:date="2024-12-06T12:48:00Z">
              <w:r w:rsidR="00871F5E">
                <w:rPr>
                  <w:rFonts w:ascii="Arial" w:eastAsia="Times New Roman" w:hAnsi="Arial" w:cs="Arial"/>
                </w:rPr>
                <w:t>31 March 2025</w:t>
              </w:r>
            </w:ins>
            <w:del w:id="54" w:author="Karishma Nangia" w:date="2024-12-06T12:48:00Z">
              <w:r w:rsidRPr="00145A16" w:rsidDel="00871F5E">
                <w:rPr>
                  <w:rFonts w:ascii="Arial" w:eastAsia="Times New Roman" w:hAnsi="Arial" w:cs="Arial"/>
                  <w:highlight w:val="yellow"/>
                </w:rPr>
                <w:delText>&lt;insert new SOW Completion Date&gt;</w:delText>
              </w:r>
            </w:del>
            <w:r>
              <w:rPr>
                <w:rFonts w:ascii="Arial" w:eastAsia="Times New Roman" w:hAnsi="Arial" w:cs="Arial"/>
              </w:rPr>
              <w:t xml:space="preserve">.  </w:t>
            </w:r>
            <w:r>
              <w:rPr>
                <w:rFonts w:ascii="Arial" w:eastAsia="Times New Roman" w:hAnsi="Arial" w:cs="Arial"/>
                <w:u w:val="single"/>
              </w:rPr>
              <w:t>Therefore, the reference to {_</w:t>
            </w:r>
            <w:r w:rsidRPr="00145A16">
              <w:rPr>
                <w:rFonts w:ascii="Arial" w:eastAsia="Times New Roman" w:hAnsi="Arial" w:cs="Arial"/>
                <w:highlight w:val="yellow"/>
                <w:u w:val="single"/>
              </w:rPr>
              <w:t>update &amp; remove brackets “</w:t>
            </w:r>
            <w:ins w:id="55" w:author="Karishma Nangia" w:date="2024-12-06T13:30:00Z">
              <w:r w:rsidR="00AD4086">
                <w:rPr>
                  <w:rFonts w:ascii="Arial" w:eastAsia="Times New Roman" w:hAnsi="Arial" w:cs="Arial"/>
                  <w:highlight w:val="yellow"/>
                  <w:u w:val="single"/>
                </w:rPr>
                <w:t>02/02/2025</w:t>
              </w:r>
            </w:ins>
            <w:del w:id="56" w:author="Karishma Nangia" w:date="2024-12-06T13:30:00Z">
              <w:r w:rsidRPr="00145A16" w:rsidDel="00AD4086">
                <w:rPr>
                  <w:rFonts w:ascii="Arial" w:eastAsia="Times New Roman" w:hAnsi="Arial" w:cs="Arial"/>
                  <w:highlight w:val="yellow"/>
                  <w:u w:val="single"/>
                </w:rPr>
                <w:delText>12/31/2014”</w:delText>
              </w:r>
            </w:del>
            <w:r>
              <w:rPr>
                <w:rFonts w:ascii="Arial" w:eastAsia="Times New Roman" w:hAnsi="Arial" w:cs="Arial"/>
                <w:u w:val="single"/>
              </w:rPr>
              <w:t xml:space="preserve">_} in the </w:t>
            </w:r>
            <w:r>
              <w:rPr>
                <w:rFonts w:ascii="Arial" w:eastAsia="Times New Roman" w:hAnsi="Arial" w:cs="Arial"/>
                <w:b/>
                <w:u w:val="single"/>
              </w:rPr>
              <w:t>Statement of Work Summary</w:t>
            </w:r>
            <w:r>
              <w:rPr>
                <w:rFonts w:ascii="Arial" w:eastAsia="Times New Roman" w:hAnsi="Arial" w:cs="Arial"/>
                <w:u w:val="single"/>
              </w:rPr>
              <w:t xml:space="preserve"> is hereby deleted in its entirety and replaced with</w:t>
            </w:r>
            <w:ins w:id="57" w:author="Karishma Nangia" w:date="2024-12-06T13:30:00Z">
              <w:r w:rsidR="00AD4086">
                <w:rPr>
                  <w:rFonts w:ascii="Arial" w:eastAsia="Times New Roman" w:hAnsi="Arial" w:cs="Arial"/>
                  <w:u w:val="single"/>
                </w:rPr>
                <w:t xml:space="preserve"> 03/31/2025.</w:t>
              </w:r>
            </w:ins>
            <w:r>
              <w:rPr>
                <w:rFonts w:ascii="Arial" w:eastAsia="Times New Roman" w:hAnsi="Arial" w:cs="Arial"/>
                <w:u w:val="single"/>
              </w:rPr>
              <w:t xml:space="preserve"> {_</w:t>
            </w:r>
            <w:r w:rsidRPr="00145A16">
              <w:rPr>
                <w:rFonts w:ascii="Arial" w:eastAsia="Times New Roman" w:hAnsi="Arial" w:cs="Arial"/>
                <w:highlight w:val="yellow"/>
                <w:u w:val="single"/>
              </w:rPr>
              <w:t>update &amp; remove brackets “4/30/2015</w:t>
            </w:r>
            <w:proofErr w:type="gramStart"/>
            <w:r w:rsidRPr="00145A16">
              <w:rPr>
                <w:rFonts w:ascii="Arial" w:eastAsia="Times New Roman" w:hAnsi="Arial" w:cs="Arial"/>
                <w:highlight w:val="yellow"/>
                <w:u w:val="single"/>
              </w:rPr>
              <w:t>.</w:t>
            </w:r>
            <w:r w:rsidRPr="00145A16">
              <w:rPr>
                <w:rFonts w:ascii="Arial" w:eastAsia="Times New Roman" w:hAnsi="Arial" w:cs="Arial"/>
                <w:highlight w:val="yellow"/>
              </w:rPr>
              <w:t>”_</w:t>
            </w:r>
            <w:proofErr w:type="gramEnd"/>
            <w:r>
              <w:rPr>
                <w:rFonts w:ascii="Arial" w:eastAsia="Times New Roman" w:hAnsi="Arial" w:cs="Arial"/>
              </w:rPr>
              <w:t>}</w:t>
            </w:r>
          </w:p>
          <w:p w14:paraId="1887217F" w14:textId="77777777" w:rsidR="004739EB" w:rsidRDefault="004739EB" w:rsidP="00C335E4">
            <w:pPr>
              <w:spacing w:before="120" w:after="120" w:line="240" w:lineRule="auto"/>
              <w:rPr>
                <w:rFonts w:ascii="Arial" w:hAnsi="Arial" w:cs="Arial"/>
                <w:b/>
                <w:bCs/>
                <w:color w:val="000000"/>
              </w:rPr>
            </w:pPr>
          </w:p>
          <w:p w14:paraId="18872180" w14:textId="46B2EDF2" w:rsidR="004739EB" w:rsidRDefault="004739EB" w:rsidP="00C335E4">
            <w:pPr>
              <w:spacing w:before="120" w:after="120" w:line="240" w:lineRule="auto"/>
              <w:rPr>
                <w:rFonts w:ascii="Arial" w:hAnsi="Arial" w:cs="Arial"/>
                <w:b/>
                <w:bCs/>
                <w:color w:val="000000"/>
              </w:rPr>
            </w:pPr>
            <w:r>
              <w:rPr>
                <w:rFonts w:ascii="Arial" w:eastAsia="Times New Roman" w:hAnsi="Arial" w:cs="Arial"/>
                <w:b/>
              </w:rPr>
              <w:t>Statement of Work Summary</w:t>
            </w:r>
            <w:r>
              <w:rPr>
                <w:rFonts w:ascii="Arial" w:eastAsia="Times New Roman" w:hAnsi="Arial" w:cs="Arial"/>
              </w:rPr>
              <w:t>, as a result of th</w:t>
            </w:r>
            <w:r w:rsidR="00610271">
              <w:rPr>
                <w:rFonts w:ascii="Arial" w:eastAsia="Times New Roman" w:hAnsi="Arial" w:cs="Arial"/>
              </w:rPr>
              <w:t>is Change Order, the Total Not to Exceed</w:t>
            </w:r>
            <w:r>
              <w:rPr>
                <w:rFonts w:ascii="Arial" w:eastAsia="Times New Roman" w:hAnsi="Arial" w:cs="Arial"/>
              </w:rPr>
              <w:t xml:space="preserve"> Fee is increased by</w:t>
            </w:r>
            <w:ins w:id="58" w:author="Karishma Nangia" w:date="2024-12-06T12:49:00Z">
              <w:r w:rsidR="00871F5E">
                <w:rPr>
                  <w:rFonts w:ascii="Arial" w:eastAsia="Times New Roman" w:hAnsi="Arial" w:cs="Arial"/>
                </w:rPr>
                <w:t xml:space="preserve"> </w:t>
              </w:r>
            </w:ins>
            <w:ins w:id="59" w:author="Karishma Nangia" w:date="2024-12-06T12:52:00Z">
              <w:r w:rsidR="00871F5E">
                <w:rPr>
                  <w:rFonts w:ascii="Arial" w:eastAsia="Times New Roman" w:hAnsi="Arial" w:cs="Arial"/>
                </w:rPr>
                <w:t>T</w:t>
              </w:r>
            </w:ins>
            <w:ins w:id="60" w:author="Karishma Nangia" w:date="2024-12-06T18:17:00Z">
              <w:r w:rsidR="00305852">
                <w:rPr>
                  <w:rFonts w:ascii="Arial" w:eastAsia="Times New Roman" w:hAnsi="Arial" w:cs="Arial"/>
                </w:rPr>
                <w:t xml:space="preserve">hree </w:t>
              </w:r>
            </w:ins>
            <w:ins w:id="61" w:author="Karishma Nangia" w:date="2024-12-06T12:52:00Z">
              <w:r w:rsidR="00871F5E">
                <w:rPr>
                  <w:rFonts w:ascii="Arial" w:eastAsia="Times New Roman" w:hAnsi="Arial" w:cs="Arial"/>
                </w:rPr>
                <w:t>Hundred Eight</w:t>
              </w:r>
            </w:ins>
            <w:ins w:id="62" w:author="Karishma Nangia" w:date="2024-12-06T12:53:00Z">
              <w:r w:rsidR="00305852">
                <w:rPr>
                  <w:rFonts w:ascii="Arial" w:eastAsia="Times New Roman" w:hAnsi="Arial" w:cs="Arial"/>
                </w:rPr>
                <w:t>y</w:t>
              </w:r>
            </w:ins>
            <w:ins w:id="63" w:author="Karishma Nangia" w:date="2024-12-06T12:52:00Z">
              <w:r w:rsidR="00305852">
                <w:rPr>
                  <w:rFonts w:ascii="Arial" w:eastAsia="Times New Roman" w:hAnsi="Arial" w:cs="Arial"/>
                </w:rPr>
                <w:t xml:space="preserve"> Thousand Seven</w:t>
              </w:r>
              <w:r w:rsidR="00871F5E">
                <w:rPr>
                  <w:rFonts w:ascii="Arial" w:eastAsia="Times New Roman" w:hAnsi="Arial" w:cs="Arial"/>
                </w:rPr>
                <w:t xml:space="preserve"> </w:t>
              </w:r>
            </w:ins>
            <w:ins w:id="64" w:author="Karishma Nangia" w:date="2024-12-06T12:53:00Z">
              <w:r w:rsidR="00871F5E">
                <w:rPr>
                  <w:rFonts w:ascii="Arial" w:eastAsia="Times New Roman" w:hAnsi="Arial" w:cs="Arial"/>
                </w:rPr>
                <w:t>H</w:t>
              </w:r>
            </w:ins>
            <w:ins w:id="65" w:author="Karishma Nangia" w:date="2024-12-06T12:52:00Z">
              <w:r w:rsidR="00871F5E">
                <w:rPr>
                  <w:rFonts w:ascii="Arial" w:eastAsia="Times New Roman" w:hAnsi="Arial" w:cs="Arial"/>
                </w:rPr>
                <w:t>undred</w:t>
              </w:r>
            </w:ins>
            <w:ins w:id="66" w:author="Karishma Nangia" w:date="2024-12-06T18:19:00Z">
              <w:r w:rsidR="00305852">
                <w:rPr>
                  <w:rFonts w:ascii="Arial" w:eastAsia="Times New Roman" w:hAnsi="Arial" w:cs="Arial"/>
                </w:rPr>
                <w:t xml:space="preserve"> and Sixty Dollars</w:t>
              </w:r>
            </w:ins>
            <w:ins w:id="67" w:author="Karishma Nangia" w:date="2024-12-06T12:52:00Z">
              <w:r w:rsidR="00305852">
                <w:rPr>
                  <w:rFonts w:ascii="Arial" w:eastAsia="Times New Roman" w:hAnsi="Arial" w:cs="Arial"/>
                </w:rPr>
                <w:t xml:space="preserve"> ($</w:t>
              </w:r>
            </w:ins>
            <w:ins w:id="68" w:author="Karishma Nangia" w:date="2024-12-06T12:54:00Z">
              <w:r w:rsidR="00871F5E">
                <w:rPr>
                  <w:rFonts w:ascii="Arial" w:eastAsia="Times New Roman" w:hAnsi="Arial" w:cs="Arial"/>
                </w:rPr>
                <w:t>3</w:t>
              </w:r>
            </w:ins>
            <w:ins w:id="69" w:author="Karishma Nangia" w:date="2024-12-06T18:19:00Z">
              <w:r w:rsidR="00305852">
                <w:rPr>
                  <w:rFonts w:ascii="Arial" w:eastAsia="Times New Roman" w:hAnsi="Arial" w:cs="Arial"/>
                </w:rPr>
                <w:t>08</w:t>
              </w:r>
            </w:ins>
            <w:ins w:id="70" w:author="Karishma Nangia" w:date="2024-12-06T12:52:00Z">
              <w:r w:rsidR="00871F5E">
                <w:rPr>
                  <w:rFonts w:ascii="Arial" w:eastAsia="Times New Roman" w:hAnsi="Arial" w:cs="Arial"/>
                </w:rPr>
                <w:t>,</w:t>
              </w:r>
            </w:ins>
            <w:ins w:id="71" w:author="Karishma Nangia" w:date="2024-12-06T18:20:00Z">
              <w:r w:rsidR="00305852">
                <w:rPr>
                  <w:rFonts w:ascii="Arial" w:eastAsia="Times New Roman" w:hAnsi="Arial" w:cs="Arial"/>
                </w:rPr>
                <w:t>7</w:t>
              </w:r>
            </w:ins>
            <w:ins w:id="72" w:author="Karishma Nangia" w:date="2024-12-06T12:52:00Z">
              <w:r w:rsidR="00305852">
                <w:rPr>
                  <w:rFonts w:ascii="Arial" w:eastAsia="Times New Roman" w:hAnsi="Arial" w:cs="Arial"/>
                </w:rPr>
                <w:t>6</w:t>
              </w:r>
              <w:r w:rsidR="00871F5E">
                <w:rPr>
                  <w:rFonts w:ascii="Arial" w:eastAsia="Times New Roman" w:hAnsi="Arial" w:cs="Arial"/>
                </w:rPr>
                <w:t xml:space="preserve">0) from one hundred </w:t>
              </w:r>
            </w:ins>
            <w:ins w:id="73" w:author="Karishma Nangia" w:date="2024-12-06T18:16:00Z">
              <w:r w:rsidR="00305852">
                <w:rPr>
                  <w:rFonts w:ascii="Arial" w:eastAsia="Times New Roman" w:hAnsi="Arial" w:cs="Arial"/>
                </w:rPr>
                <w:t>ninety-</w:t>
              </w:r>
            </w:ins>
            <w:ins w:id="74" w:author="Karishma Nangia" w:date="2024-12-06T12:52:00Z">
              <w:r w:rsidR="00871F5E">
                <w:rPr>
                  <w:rFonts w:ascii="Arial" w:eastAsia="Times New Roman" w:hAnsi="Arial" w:cs="Arial"/>
                </w:rPr>
                <w:t>eight</w:t>
              </w:r>
              <w:r w:rsidR="00305852">
                <w:rPr>
                  <w:rFonts w:ascii="Arial" w:eastAsia="Times New Roman" w:hAnsi="Arial" w:cs="Arial"/>
                </w:rPr>
                <w:t xml:space="preserve"> thousand six hundred</w:t>
              </w:r>
            </w:ins>
            <w:ins w:id="75" w:author="Karishma Nangia" w:date="2024-12-06T18:20:00Z">
              <w:r w:rsidR="00305852">
                <w:rPr>
                  <w:rFonts w:ascii="Arial" w:eastAsia="Times New Roman" w:hAnsi="Arial" w:cs="Arial"/>
                </w:rPr>
                <w:t xml:space="preserve"> Dollars</w:t>
              </w:r>
            </w:ins>
            <w:ins w:id="76" w:author="Karishma Nangia" w:date="2024-12-06T12:52:00Z">
              <w:r w:rsidR="00305852">
                <w:rPr>
                  <w:rFonts w:ascii="Arial" w:eastAsia="Times New Roman" w:hAnsi="Arial" w:cs="Arial"/>
                </w:rPr>
                <w:t xml:space="preserve"> ($1</w:t>
              </w:r>
            </w:ins>
            <w:ins w:id="77" w:author="Karishma Nangia" w:date="2024-12-06T18:16:00Z">
              <w:r w:rsidR="00305852">
                <w:rPr>
                  <w:rFonts w:ascii="Arial" w:eastAsia="Times New Roman" w:hAnsi="Arial" w:cs="Arial"/>
                </w:rPr>
                <w:t>9</w:t>
              </w:r>
            </w:ins>
            <w:ins w:id="78" w:author="Karishma Nangia" w:date="2024-12-06T12:52:00Z">
              <w:r w:rsidR="00305852">
                <w:rPr>
                  <w:rFonts w:ascii="Arial" w:eastAsia="Times New Roman" w:hAnsi="Arial" w:cs="Arial"/>
                </w:rPr>
                <w:t>8</w:t>
              </w:r>
              <w:r w:rsidR="00871F5E">
                <w:rPr>
                  <w:rFonts w:ascii="Arial" w:eastAsia="Times New Roman" w:hAnsi="Arial" w:cs="Arial"/>
                </w:rPr>
                <w:t>,600).</w:t>
              </w:r>
            </w:ins>
            <w:r>
              <w:rPr>
                <w:rFonts w:ascii="Arial" w:eastAsia="Times New Roman" w:hAnsi="Arial" w:cs="Arial"/>
              </w:rPr>
              <w:t xml:space="preserve"> </w:t>
            </w:r>
            <w:del w:id="79" w:author="Karishma Nangia" w:date="2024-12-06T12:54:00Z">
              <w:r w:rsidDel="00871F5E">
                <w:rPr>
                  <w:rFonts w:ascii="Arial" w:eastAsia="Times New Roman" w:hAnsi="Arial" w:cs="Arial"/>
                </w:rPr>
                <w:delText>{_</w:delText>
              </w:r>
              <w:r w:rsidRPr="0091323E" w:rsidDel="00871F5E">
                <w:rPr>
                  <w:rFonts w:ascii="Arial" w:eastAsia="Times New Roman" w:hAnsi="Arial" w:cs="Arial"/>
                  <w:highlight w:val="yellow"/>
                </w:rPr>
                <w:delText>ENTER AMOUNT AS PER EXAMPLE:</w:delText>
              </w:r>
              <w:r w:rsidDel="00871F5E">
                <w:rPr>
                  <w:rFonts w:ascii="Arial" w:eastAsia="Times New Roman" w:hAnsi="Arial" w:cs="Arial"/>
                </w:rPr>
                <w:delText xml:space="preserve"> </w:delText>
              </w:r>
              <w:r w:rsidRPr="00145A16" w:rsidDel="00871F5E">
                <w:rPr>
                  <w:rFonts w:ascii="Arial" w:eastAsia="Times New Roman" w:hAnsi="Arial" w:cs="Arial"/>
                  <w:highlight w:val="yellow"/>
                </w:rPr>
                <w:delText>One Million, One Hundred Seventy-Four Thousand, Three Hundred Ninety Dollars ($1,174,390.00 USD)</w:delText>
              </w:r>
              <w:r w:rsidDel="00871F5E">
                <w:rPr>
                  <w:rFonts w:ascii="Arial" w:eastAsia="Times New Roman" w:hAnsi="Arial" w:cs="Arial"/>
                </w:rPr>
                <w:delText>_} from {_</w:delText>
              </w:r>
              <w:r w:rsidRPr="00145A16" w:rsidDel="00871F5E">
                <w:rPr>
                  <w:rFonts w:ascii="Arial" w:eastAsia="Times New Roman" w:hAnsi="Arial" w:cs="Arial"/>
                  <w:highlight w:val="yellow"/>
                </w:rPr>
                <w:delText>Six Hundred Forty Thousand, Five Hundred Sixty Dollars ($</w:delText>
              </w:r>
              <w:r w:rsidRPr="00145A16" w:rsidDel="00871F5E">
                <w:rPr>
                  <w:rFonts w:ascii="Arial" w:hAnsi="Arial" w:cs="Arial"/>
                  <w:highlight w:val="yellow"/>
                </w:rPr>
                <w:delText>640,560.00 USD</w:delText>
              </w:r>
              <w:r w:rsidRPr="00145A16" w:rsidDel="00871F5E">
                <w:rPr>
                  <w:rFonts w:ascii="Arial" w:eastAsia="Times New Roman" w:hAnsi="Arial" w:cs="Arial"/>
                  <w:highlight w:val="yellow"/>
                </w:rPr>
                <w:delText>)</w:delText>
              </w:r>
              <w:r w:rsidDel="00871F5E">
                <w:rPr>
                  <w:rFonts w:ascii="Arial" w:eastAsia="Times New Roman" w:hAnsi="Arial" w:cs="Arial"/>
                </w:rPr>
                <w:delText>_} to {_</w:delText>
              </w:r>
              <w:r w:rsidRPr="00145A16" w:rsidDel="00871F5E">
                <w:rPr>
                  <w:rFonts w:ascii="Arial" w:eastAsia="Times New Roman" w:hAnsi="Arial" w:cs="Arial"/>
                  <w:highlight w:val="yellow"/>
                </w:rPr>
                <w:delText>One Million, Eight Hundred Fourteen Thousand, Nine Hundred Fifty Dollars ($</w:delText>
              </w:r>
              <w:r w:rsidRPr="00145A16" w:rsidDel="00871F5E">
                <w:rPr>
                  <w:rFonts w:ascii="Arial" w:eastAsiaTheme="minorHAnsi" w:hAnsi="Arial" w:cs="Arial"/>
                  <w:highlight w:val="yellow"/>
                </w:rPr>
                <w:delText>1,814,950</w:delText>
              </w:r>
              <w:r w:rsidRPr="00145A16" w:rsidDel="00871F5E">
                <w:rPr>
                  <w:rFonts w:ascii="Arial" w:eastAsia="Times New Roman" w:hAnsi="Arial" w:cs="Arial"/>
                  <w:highlight w:val="yellow"/>
                </w:rPr>
                <w:delText>.00 USD)</w:delText>
              </w:r>
              <w:r w:rsidDel="00871F5E">
                <w:rPr>
                  <w:rFonts w:ascii="Arial" w:eastAsia="Times New Roman" w:hAnsi="Arial" w:cs="Arial"/>
                </w:rPr>
                <w:delText xml:space="preserve">_}. </w:delText>
              </w:r>
            </w:del>
            <w:r w:rsidRPr="007E2CE9">
              <w:rPr>
                <w:rFonts w:ascii="Arial" w:eastAsia="Times New Roman" w:hAnsi="Arial" w:cs="Arial"/>
                <w:u w:val="single"/>
              </w:rPr>
              <w:t xml:space="preserve">Therefore, the reference to </w:t>
            </w:r>
            <w:r>
              <w:rPr>
                <w:rFonts w:ascii="Arial" w:eastAsia="Times New Roman" w:hAnsi="Arial" w:cs="Arial"/>
                <w:u w:val="single"/>
              </w:rPr>
              <w:t>{_</w:t>
            </w:r>
            <w:r w:rsidRPr="00145A16">
              <w:rPr>
                <w:rFonts w:ascii="Arial" w:eastAsia="Times New Roman" w:hAnsi="Arial" w:cs="Arial"/>
                <w:highlight w:val="yellow"/>
                <w:u w:val="single"/>
              </w:rPr>
              <w:t>“$</w:t>
            </w:r>
            <w:del w:id="80" w:author="Karishma Nangia" w:date="2024-12-06T12:54:00Z">
              <w:r w:rsidRPr="00145A16" w:rsidDel="00631509">
                <w:rPr>
                  <w:rFonts w:ascii="Arial" w:eastAsia="Times New Roman" w:hAnsi="Arial" w:cs="Arial"/>
                  <w:highlight w:val="yellow"/>
                  <w:u w:val="single"/>
                </w:rPr>
                <w:delText>640,560</w:delText>
              </w:r>
            </w:del>
            <w:ins w:id="81" w:author="Karishma Nangia" w:date="2024-12-06T12:54:00Z">
              <w:r w:rsidR="00631509">
                <w:rPr>
                  <w:rFonts w:ascii="Arial" w:eastAsia="Times New Roman" w:hAnsi="Arial" w:cs="Arial"/>
                  <w:highlight w:val="yellow"/>
                  <w:u w:val="single"/>
                </w:rPr>
                <w:t>183,600</w:t>
              </w:r>
            </w:ins>
            <w:r w:rsidRPr="00145A16">
              <w:rPr>
                <w:rFonts w:ascii="Arial" w:eastAsia="Times New Roman" w:hAnsi="Arial" w:cs="Arial"/>
                <w:highlight w:val="yellow"/>
                <w:u w:val="single"/>
              </w:rPr>
              <w:t>.00”</w:t>
            </w:r>
            <w:r>
              <w:rPr>
                <w:rFonts w:ascii="Arial" w:eastAsia="Times New Roman" w:hAnsi="Arial" w:cs="Arial"/>
                <w:u w:val="single"/>
              </w:rPr>
              <w:t>_}</w:t>
            </w:r>
            <w:r w:rsidRPr="007E2CE9">
              <w:rPr>
                <w:rFonts w:ascii="Arial" w:eastAsia="Times New Roman" w:hAnsi="Arial" w:cs="Arial"/>
                <w:u w:val="single"/>
              </w:rPr>
              <w:t xml:space="preserve"> as the Total </w:t>
            </w:r>
            <w:r w:rsidR="00610271">
              <w:rPr>
                <w:rFonts w:ascii="Arial" w:eastAsia="Times New Roman" w:hAnsi="Arial" w:cs="Arial"/>
                <w:u w:val="single"/>
              </w:rPr>
              <w:t>Not to Exceed</w:t>
            </w:r>
            <w:r w:rsidRPr="007E2CE9">
              <w:rPr>
                <w:rFonts w:ascii="Arial" w:eastAsia="Times New Roman" w:hAnsi="Arial" w:cs="Arial"/>
                <w:u w:val="single"/>
              </w:rPr>
              <w:t xml:space="preserve"> Fee in the </w:t>
            </w:r>
            <w:r w:rsidRPr="007E2CE9">
              <w:rPr>
                <w:rFonts w:ascii="Arial" w:eastAsia="Times New Roman" w:hAnsi="Arial" w:cs="Arial"/>
                <w:b/>
                <w:u w:val="single"/>
              </w:rPr>
              <w:t>Statement of Work Summary</w:t>
            </w:r>
            <w:r w:rsidRPr="007E2CE9">
              <w:rPr>
                <w:rFonts w:ascii="Arial" w:eastAsia="Times New Roman" w:hAnsi="Arial" w:cs="Arial"/>
                <w:u w:val="single"/>
              </w:rPr>
              <w:t xml:space="preserve"> is deleted in its entirety and replaced with </w:t>
            </w:r>
            <w:r>
              <w:rPr>
                <w:rFonts w:ascii="Arial" w:eastAsia="Times New Roman" w:hAnsi="Arial" w:cs="Arial"/>
                <w:u w:val="single"/>
              </w:rPr>
              <w:t>{_</w:t>
            </w:r>
            <w:r w:rsidRPr="00145A16">
              <w:rPr>
                <w:rFonts w:ascii="Arial" w:eastAsia="Times New Roman" w:hAnsi="Arial" w:cs="Arial"/>
                <w:highlight w:val="yellow"/>
                <w:u w:val="single"/>
              </w:rPr>
              <w:t>“$</w:t>
            </w:r>
            <w:del w:id="82" w:author="Karishma Nangia" w:date="2024-12-06T12:54:00Z">
              <w:r w:rsidRPr="00145A16" w:rsidDel="00631509">
                <w:rPr>
                  <w:rFonts w:ascii="Arial" w:eastAsiaTheme="minorHAnsi" w:hAnsi="Arial" w:cs="Arial"/>
                  <w:highlight w:val="yellow"/>
                  <w:u w:val="single"/>
                </w:rPr>
                <w:delText>1,814,950</w:delText>
              </w:r>
            </w:del>
            <w:ins w:id="83" w:author="Karishma Nangia" w:date="2024-12-06T18:21:00Z">
              <w:r w:rsidR="00305852">
                <w:rPr>
                  <w:rFonts w:ascii="Arial" w:eastAsiaTheme="minorHAnsi" w:hAnsi="Arial" w:cs="Arial"/>
                  <w:highlight w:val="yellow"/>
                  <w:u w:val="single"/>
                </w:rPr>
                <w:t>308,760</w:t>
              </w:r>
            </w:ins>
            <w:r w:rsidRPr="00145A16">
              <w:rPr>
                <w:rFonts w:ascii="Arial" w:eastAsiaTheme="minorHAnsi" w:hAnsi="Arial" w:cs="Arial"/>
                <w:highlight w:val="yellow"/>
                <w:u w:val="single"/>
              </w:rPr>
              <w:t>.00</w:t>
            </w:r>
            <w:r w:rsidRPr="00145A16">
              <w:rPr>
                <w:rFonts w:ascii="Arial" w:eastAsia="Times New Roman" w:hAnsi="Arial" w:cs="Arial"/>
                <w:highlight w:val="yellow"/>
                <w:u w:val="single"/>
              </w:rPr>
              <w:t>”</w:t>
            </w:r>
            <w:r>
              <w:rPr>
                <w:rFonts w:ascii="Arial" w:eastAsia="Times New Roman" w:hAnsi="Arial" w:cs="Arial"/>
                <w:u w:val="single"/>
              </w:rPr>
              <w:t>_}</w:t>
            </w:r>
            <w:r>
              <w:rPr>
                <w:rFonts w:ascii="Arial" w:eastAsia="Times New Roman" w:hAnsi="Arial" w:cs="Arial"/>
              </w:rPr>
              <w:t>.</w:t>
            </w:r>
          </w:p>
          <w:p w14:paraId="18872181" w14:textId="77777777" w:rsidR="004739EB" w:rsidRDefault="004739EB" w:rsidP="00C335E4">
            <w:pPr>
              <w:spacing w:before="120" w:after="120" w:line="240" w:lineRule="auto"/>
              <w:rPr>
                <w:rFonts w:ascii="Arial" w:hAnsi="Arial" w:cs="Arial"/>
                <w:b/>
                <w:bCs/>
                <w:color w:val="000000"/>
              </w:rPr>
            </w:pPr>
          </w:p>
          <w:p w14:paraId="18872182" w14:textId="77777777" w:rsidR="003832D8" w:rsidRDefault="00C335E4" w:rsidP="00C335E4">
            <w:pPr>
              <w:spacing w:before="120" w:after="120" w:line="240" w:lineRule="auto"/>
              <w:rPr>
                <w:rFonts w:ascii="Arial" w:hAnsi="Arial" w:cs="Arial"/>
                <w:bCs/>
                <w:color w:val="000000"/>
              </w:rPr>
            </w:pPr>
            <w:commentRangeStart w:id="84"/>
            <w:r w:rsidRPr="00C335E4">
              <w:rPr>
                <w:rFonts w:ascii="Arial" w:hAnsi="Arial" w:cs="Arial"/>
                <w:b/>
                <w:bCs/>
                <w:color w:val="000000"/>
              </w:rPr>
              <w:t xml:space="preserve">Section </w:t>
            </w:r>
            <w:r>
              <w:rPr>
                <w:rFonts w:ascii="Arial" w:hAnsi="Arial" w:cs="Arial"/>
                <w:b/>
                <w:bCs/>
                <w:color w:val="000000"/>
              </w:rPr>
              <w:t>1</w:t>
            </w:r>
            <w:r w:rsidRPr="00C335E4">
              <w:rPr>
                <w:rFonts w:ascii="Arial" w:hAnsi="Arial" w:cs="Arial"/>
                <w:b/>
                <w:bCs/>
                <w:color w:val="000000"/>
              </w:rPr>
              <w:t>.</w:t>
            </w:r>
            <w:r>
              <w:rPr>
                <w:rFonts w:ascii="Arial" w:hAnsi="Arial" w:cs="Arial"/>
                <w:b/>
                <w:bCs/>
                <w:color w:val="000000"/>
              </w:rPr>
              <w:t>3</w:t>
            </w:r>
            <w:r w:rsidRPr="00C335E4">
              <w:rPr>
                <w:rFonts w:ascii="Arial" w:hAnsi="Arial" w:cs="Arial"/>
                <w:b/>
                <w:bCs/>
                <w:color w:val="000000"/>
              </w:rPr>
              <w:t>, Services</w:t>
            </w:r>
            <w:r>
              <w:rPr>
                <w:rFonts w:ascii="Arial" w:hAnsi="Arial" w:cs="Arial"/>
                <w:b/>
                <w:bCs/>
                <w:color w:val="000000"/>
              </w:rPr>
              <w:t xml:space="preserve"> Scope</w:t>
            </w:r>
            <w:r w:rsidRPr="00C335E4">
              <w:rPr>
                <w:rFonts w:ascii="Arial" w:hAnsi="Arial" w:cs="Arial"/>
                <w:bCs/>
                <w:color w:val="000000"/>
              </w:rPr>
              <w:t>, as a result of th</w:t>
            </w:r>
            <w:r>
              <w:rPr>
                <w:rFonts w:ascii="Arial" w:hAnsi="Arial" w:cs="Arial"/>
                <w:bCs/>
                <w:color w:val="000000"/>
              </w:rPr>
              <w:t>is Change Order</w:t>
            </w:r>
            <w:r w:rsidRPr="00C335E4">
              <w:rPr>
                <w:rFonts w:ascii="Arial" w:hAnsi="Arial" w:cs="Arial"/>
                <w:bCs/>
                <w:color w:val="000000"/>
              </w:rPr>
              <w:t xml:space="preserve">, is modified by </w:t>
            </w:r>
            <w:r w:rsidRPr="00C335E4">
              <w:rPr>
                <w:rFonts w:ascii="Arial" w:hAnsi="Arial" w:cs="Arial"/>
                <w:bCs/>
                <w:color w:val="000000"/>
                <w:highlight w:val="yellow"/>
              </w:rPr>
              <w:t>adding additional scope</w:t>
            </w:r>
            <w:r w:rsidRPr="00C335E4">
              <w:rPr>
                <w:rFonts w:ascii="Arial" w:hAnsi="Arial" w:cs="Arial"/>
                <w:bCs/>
                <w:color w:val="000000"/>
              </w:rPr>
              <w:t xml:space="preserve"> to the Project. </w:t>
            </w:r>
            <w:r w:rsidRPr="00C335E4">
              <w:rPr>
                <w:rFonts w:ascii="Arial" w:hAnsi="Arial" w:cs="Arial"/>
                <w:bCs/>
                <w:color w:val="000000"/>
                <w:u w:val="single"/>
              </w:rPr>
              <w:t>Therefore, sub-</w:t>
            </w:r>
            <w:r w:rsidRPr="00C335E4">
              <w:rPr>
                <w:rFonts w:ascii="Arial" w:hAnsi="Arial" w:cs="Arial"/>
                <w:b/>
                <w:bCs/>
                <w:color w:val="000000"/>
                <w:u w:val="single"/>
              </w:rPr>
              <w:t>Sections {_</w:t>
            </w:r>
            <w:r w:rsidRPr="00C335E4">
              <w:rPr>
                <w:rFonts w:ascii="Arial" w:hAnsi="Arial" w:cs="Arial"/>
                <w:b/>
                <w:bCs/>
                <w:color w:val="000000"/>
                <w:highlight w:val="yellow"/>
                <w:u w:val="single"/>
              </w:rPr>
              <w:t>Section Number</w:t>
            </w:r>
            <w:r w:rsidRPr="00C335E4">
              <w:rPr>
                <w:rFonts w:ascii="Arial" w:hAnsi="Arial" w:cs="Arial"/>
                <w:b/>
                <w:bCs/>
                <w:color w:val="000000"/>
                <w:u w:val="single"/>
              </w:rPr>
              <w:t>_}</w:t>
            </w:r>
            <w:r w:rsidRPr="00C335E4">
              <w:rPr>
                <w:rFonts w:ascii="Arial" w:hAnsi="Arial" w:cs="Arial"/>
                <w:bCs/>
                <w:color w:val="000000"/>
                <w:u w:val="single"/>
              </w:rPr>
              <w:t xml:space="preserve"> is hereby added in their entirety to </w:t>
            </w:r>
            <w:r w:rsidRPr="00C335E4">
              <w:rPr>
                <w:rFonts w:ascii="Arial" w:hAnsi="Arial" w:cs="Arial"/>
                <w:b/>
                <w:bCs/>
                <w:color w:val="000000"/>
                <w:u w:val="single"/>
              </w:rPr>
              <w:t xml:space="preserve">Section </w:t>
            </w:r>
            <w:r>
              <w:rPr>
                <w:rFonts w:ascii="Arial" w:hAnsi="Arial" w:cs="Arial"/>
                <w:b/>
                <w:bCs/>
                <w:color w:val="000000"/>
                <w:u w:val="single"/>
              </w:rPr>
              <w:t>1</w:t>
            </w:r>
            <w:r w:rsidRPr="00C335E4">
              <w:rPr>
                <w:rFonts w:ascii="Arial" w:hAnsi="Arial" w:cs="Arial"/>
                <w:b/>
                <w:bCs/>
                <w:color w:val="000000"/>
                <w:u w:val="single"/>
              </w:rPr>
              <w:t>.</w:t>
            </w:r>
            <w:r>
              <w:rPr>
                <w:rFonts w:ascii="Arial" w:hAnsi="Arial" w:cs="Arial"/>
                <w:b/>
                <w:bCs/>
                <w:color w:val="000000"/>
                <w:u w:val="single"/>
              </w:rPr>
              <w:t>3</w:t>
            </w:r>
            <w:r w:rsidRPr="00C335E4">
              <w:rPr>
                <w:rFonts w:ascii="Arial" w:hAnsi="Arial" w:cs="Arial"/>
                <w:bCs/>
                <w:color w:val="000000"/>
                <w:u w:val="single"/>
              </w:rPr>
              <w:t xml:space="preserve"> as follows</w:t>
            </w:r>
            <w:r w:rsidRPr="00C335E4">
              <w:rPr>
                <w:rFonts w:ascii="Arial" w:hAnsi="Arial" w:cs="Arial"/>
                <w:bCs/>
                <w:color w:val="000000"/>
              </w:rPr>
              <w:t>:</w:t>
            </w:r>
          </w:p>
          <w:p w14:paraId="18872183" w14:textId="77777777" w:rsidR="00145A16" w:rsidRDefault="00145A16" w:rsidP="00C335E4">
            <w:pPr>
              <w:spacing w:before="120" w:after="120" w:line="240" w:lineRule="auto"/>
              <w:rPr>
                <w:rFonts w:ascii="Arial" w:hAnsi="Arial" w:cs="Arial"/>
                <w:bCs/>
                <w:color w:val="000000"/>
              </w:rPr>
            </w:pPr>
            <w:r w:rsidRPr="00145A16">
              <w:rPr>
                <w:rFonts w:ascii="Arial" w:hAnsi="Arial" w:cs="Arial"/>
                <w:bCs/>
                <w:color w:val="000000"/>
                <w:highlight w:val="yellow"/>
              </w:rPr>
              <w:t>Add sub-sections as needed</w:t>
            </w:r>
            <w:commentRangeEnd w:id="84"/>
            <w:r w:rsidR="00305852">
              <w:rPr>
                <w:rStyle w:val="CommentReference"/>
              </w:rPr>
              <w:commentReference w:id="84"/>
            </w:r>
          </w:p>
          <w:p w14:paraId="18872184" w14:textId="204D18D9" w:rsidR="00145A16" w:rsidRDefault="00145A16" w:rsidP="00145A16">
            <w:pPr>
              <w:spacing w:before="120" w:after="120" w:line="240" w:lineRule="auto"/>
              <w:rPr>
                <w:rFonts w:ascii="Arial" w:hAnsi="Arial" w:cs="Arial"/>
              </w:rPr>
            </w:pPr>
            <w:r>
              <w:rPr>
                <w:rFonts w:ascii="Arial" w:eastAsia="Times New Roman" w:hAnsi="Arial" w:cs="Arial"/>
                <w:b/>
              </w:rPr>
              <w:t>Section 2.2</w:t>
            </w:r>
            <w:r>
              <w:rPr>
                <w:rFonts w:ascii="Arial" w:eastAsia="Times New Roman" w:hAnsi="Arial" w:cs="Arial"/>
              </w:rPr>
              <w:t xml:space="preserve">, </w:t>
            </w:r>
            <w:r>
              <w:rPr>
                <w:rFonts w:ascii="Arial" w:eastAsia="Times New Roman" w:hAnsi="Arial" w:cs="Arial"/>
                <w:b/>
              </w:rPr>
              <w:t>Contractor Roles and Responsibilities Matrix</w:t>
            </w:r>
            <w:r>
              <w:rPr>
                <w:rFonts w:ascii="Arial" w:eastAsia="Times New Roman" w:hAnsi="Arial" w:cs="Arial"/>
              </w:rPr>
              <w:t xml:space="preserve">, as a result of this Change Order, is modified by </w:t>
            </w:r>
            <w:ins w:id="85" w:author="Karishma Nangia" w:date="2024-12-06T18:22:00Z">
              <w:r w:rsidR="00305852">
                <w:rPr>
                  <w:rFonts w:ascii="Arial" w:eastAsia="Times New Roman" w:hAnsi="Arial" w:cs="Arial"/>
                </w:rPr>
                <w:t xml:space="preserve">extending the End Dates for </w:t>
              </w:r>
              <w:proofErr w:type="spellStart"/>
              <w:r w:rsidR="00305852">
                <w:rPr>
                  <w:rFonts w:ascii="Arial" w:eastAsia="Times New Roman" w:hAnsi="Arial" w:cs="Arial"/>
                </w:rPr>
                <w:t>exhisting</w:t>
              </w:r>
              <w:proofErr w:type="spellEnd"/>
              <w:r w:rsidR="00305852">
                <w:rPr>
                  <w:rFonts w:ascii="Arial" w:eastAsia="Times New Roman" w:hAnsi="Arial" w:cs="Arial"/>
                </w:rPr>
                <w:t xml:space="preserve"> consultants</w:t>
              </w:r>
            </w:ins>
            <w:del w:id="86" w:author="Karishma Nangia" w:date="2024-12-06T18:22:00Z">
              <w:r w:rsidDel="00305852">
                <w:rPr>
                  <w:rFonts w:ascii="Arial" w:eastAsia="Times New Roman" w:hAnsi="Arial" w:cs="Arial"/>
                </w:rPr>
                <w:delText>{_</w:delText>
              </w:r>
              <w:r w:rsidRPr="00145A16" w:rsidDel="00305852">
                <w:rPr>
                  <w:rFonts w:ascii="Arial" w:eastAsia="Times New Roman" w:hAnsi="Arial" w:cs="Arial"/>
                  <w:highlight w:val="yellow"/>
                </w:rPr>
                <w:delText>adding additional resources and extending the End Dates for existing Consultants</w:delText>
              </w:r>
              <w:r w:rsidDel="00305852">
                <w:rPr>
                  <w:rFonts w:ascii="Arial" w:eastAsia="Times New Roman" w:hAnsi="Arial" w:cs="Arial"/>
                </w:rPr>
                <w:delText>_}</w:delText>
              </w:r>
            </w:del>
            <w:r>
              <w:rPr>
                <w:rFonts w:ascii="Arial" w:eastAsia="Times New Roman" w:hAnsi="Arial" w:cs="Arial"/>
              </w:rPr>
              <w:t xml:space="preserve"> on the Project.  </w:t>
            </w:r>
            <w:r>
              <w:rPr>
                <w:rFonts w:ascii="Arial" w:eastAsia="Times New Roman" w:hAnsi="Arial" w:cs="Arial"/>
                <w:u w:val="single"/>
              </w:rPr>
              <w:t xml:space="preserve">Therefore, the table in </w:t>
            </w:r>
            <w:r>
              <w:rPr>
                <w:rFonts w:ascii="Arial" w:eastAsia="Times New Roman" w:hAnsi="Arial" w:cs="Arial"/>
                <w:b/>
                <w:u w:val="single"/>
              </w:rPr>
              <w:t>Section 2.2</w:t>
            </w:r>
            <w:r>
              <w:rPr>
                <w:rFonts w:ascii="Arial" w:eastAsia="Times New Roman" w:hAnsi="Arial" w:cs="Arial"/>
                <w:u w:val="single"/>
              </w:rPr>
              <w:t xml:space="preserve"> is hereby deleted in its entirety and replaced with the table detailed in </w:t>
            </w:r>
            <w:r w:rsidRPr="0077543A">
              <w:rPr>
                <w:rFonts w:ascii="Arial" w:eastAsia="Times New Roman" w:hAnsi="Arial" w:cs="Arial"/>
                <w:b/>
                <w:u w:val="single"/>
              </w:rPr>
              <w:t>Exhibit A</w:t>
            </w:r>
            <w:r>
              <w:rPr>
                <w:rFonts w:ascii="Arial" w:eastAsia="Times New Roman" w:hAnsi="Arial" w:cs="Arial"/>
                <w:u w:val="single"/>
              </w:rPr>
              <w:t>, attached hereto and incorporated herein by this reference</w:t>
            </w:r>
            <w:r>
              <w:rPr>
                <w:rFonts w:ascii="Arial" w:hAnsi="Arial" w:cs="Arial"/>
              </w:rPr>
              <w:t>:</w:t>
            </w:r>
          </w:p>
          <w:p w14:paraId="18872185" w14:textId="77777777" w:rsidR="00C335E4" w:rsidRDefault="00C335E4" w:rsidP="00C335E4">
            <w:pPr>
              <w:spacing w:before="120" w:after="120" w:line="240" w:lineRule="auto"/>
              <w:rPr>
                <w:rFonts w:ascii="Arial" w:hAnsi="Arial" w:cs="Arial"/>
                <w:bCs/>
                <w:color w:val="000000"/>
              </w:rPr>
            </w:pPr>
            <w:commentRangeStart w:id="87"/>
            <w:r w:rsidRPr="00C335E4">
              <w:rPr>
                <w:rFonts w:ascii="Arial" w:hAnsi="Arial" w:cs="Arial"/>
                <w:b/>
                <w:bCs/>
                <w:color w:val="000000"/>
              </w:rPr>
              <w:t xml:space="preserve">Section </w:t>
            </w:r>
            <w:r>
              <w:rPr>
                <w:rFonts w:ascii="Arial" w:hAnsi="Arial" w:cs="Arial"/>
                <w:b/>
                <w:bCs/>
                <w:color w:val="000000"/>
              </w:rPr>
              <w:t>3</w:t>
            </w:r>
            <w:r w:rsidRPr="00C335E4">
              <w:rPr>
                <w:rFonts w:ascii="Arial" w:hAnsi="Arial" w:cs="Arial"/>
                <w:b/>
                <w:bCs/>
                <w:color w:val="000000"/>
              </w:rPr>
              <w:t>.0, Services to be Performed</w:t>
            </w:r>
            <w:r w:rsidRPr="00C335E4">
              <w:rPr>
                <w:rFonts w:ascii="Arial" w:hAnsi="Arial" w:cs="Arial"/>
                <w:bCs/>
                <w:color w:val="000000"/>
              </w:rPr>
              <w:t>, as a result of th</w:t>
            </w:r>
            <w:r>
              <w:rPr>
                <w:rFonts w:ascii="Arial" w:hAnsi="Arial" w:cs="Arial"/>
                <w:bCs/>
                <w:color w:val="000000"/>
              </w:rPr>
              <w:t>is Change Order</w:t>
            </w:r>
            <w:r w:rsidRPr="00C335E4">
              <w:rPr>
                <w:rFonts w:ascii="Arial" w:hAnsi="Arial" w:cs="Arial"/>
                <w:bCs/>
                <w:color w:val="000000"/>
              </w:rPr>
              <w:t xml:space="preserve">, is modified by </w:t>
            </w:r>
            <w:r w:rsidRPr="00C335E4">
              <w:rPr>
                <w:rFonts w:ascii="Arial" w:hAnsi="Arial" w:cs="Arial"/>
                <w:bCs/>
                <w:color w:val="000000"/>
                <w:highlight w:val="yellow"/>
              </w:rPr>
              <w:t>adding additional requirements</w:t>
            </w:r>
            <w:r w:rsidRPr="00C335E4">
              <w:rPr>
                <w:rFonts w:ascii="Arial" w:hAnsi="Arial" w:cs="Arial"/>
                <w:bCs/>
                <w:color w:val="000000"/>
              </w:rPr>
              <w:t xml:space="preserve"> to the Project. </w:t>
            </w:r>
            <w:r w:rsidRPr="00C335E4">
              <w:rPr>
                <w:rFonts w:ascii="Arial" w:hAnsi="Arial" w:cs="Arial"/>
                <w:bCs/>
                <w:color w:val="000000"/>
                <w:u w:val="single"/>
              </w:rPr>
              <w:t>Therefore, sub-</w:t>
            </w:r>
            <w:r w:rsidRPr="00C335E4">
              <w:rPr>
                <w:rFonts w:ascii="Arial" w:hAnsi="Arial" w:cs="Arial"/>
                <w:b/>
                <w:bCs/>
                <w:color w:val="000000"/>
                <w:u w:val="single"/>
              </w:rPr>
              <w:t>Sections {_</w:t>
            </w:r>
            <w:r w:rsidRPr="00C335E4">
              <w:rPr>
                <w:rFonts w:ascii="Arial" w:hAnsi="Arial" w:cs="Arial"/>
                <w:b/>
                <w:bCs/>
                <w:color w:val="000000"/>
                <w:highlight w:val="yellow"/>
                <w:u w:val="single"/>
              </w:rPr>
              <w:t>Section Number</w:t>
            </w:r>
            <w:r w:rsidRPr="00C335E4">
              <w:rPr>
                <w:rFonts w:ascii="Arial" w:hAnsi="Arial" w:cs="Arial"/>
                <w:b/>
                <w:bCs/>
                <w:color w:val="000000"/>
                <w:u w:val="single"/>
              </w:rPr>
              <w:t>_}</w:t>
            </w:r>
            <w:r w:rsidRPr="00C335E4">
              <w:rPr>
                <w:rFonts w:ascii="Arial" w:hAnsi="Arial" w:cs="Arial"/>
                <w:bCs/>
                <w:color w:val="000000"/>
                <w:u w:val="single"/>
              </w:rPr>
              <w:t xml:space="preserve"> are hereby added in their entirety to </w:t>
            </w:r>
            <w:r w:rsidRPr="00C335E4">
              <w:rPr>
                <w:rFonts w:ascii="Arial" w:hAnsi="Arial" w:cs="Arial"/>
                <w:b/>
                <w:bCs/>
                <w:color w:val="000000"/>
                <w:u w:val="single"/>
              </w:rPr>
              <w:t xml:space="preserve">Section </w:t>
            </w:r>
            <w:r>
              <w:rPr>
                <w:rFonts w:ascii="Arial" w:hAnsi="Arial" w:cs="Arial"/>
                <w:b/>
                <w:bCs/>
                <w:color w:val="000000"/>
                <w:u w:val="single"/>
              </w:rPr>
              <w:t>3</w:t>
            </w:r>
            <w:r w:rsidRPr="00C335E4">
              <w:rPr>
                <w:rFonts w:ascii="Arial" w:hAnsi="Arial" w:cs="Arial"/>
                <w:b/>
                <w:bCs/>
                <w:color w:val="000000"/>
                <w:u w:val="single"/>
              </w:rPr>
              <w:t>.</w:t>
            </w:r>
            <w:r>
              <w:rPr>
                <w:rFonts w:ascii="Arial" w:hAnsi="Arial" w:cs="Arial"/>
                <w:b/>
                <w:bCs/>
                <w:color w:val="000000"/>
                <w:u w:val="single"/>
              </w:rPr>
              <w:t>1</w:t>
            </w:r>
            <w:r w:rsidRPr="00C335E4">
              <w:rPr>
                <w:rFonts w:ascii="Arial" w:hAnsi="Arial" w:cs="Arial"/>
                <w:bCs/>
                <w:color w:val="000000"/>
                <w:u w:val="single"/>
              </w:rPr>
              <w:t xml:space="preserve"> as follows</w:t>
            </w:r>
            <w:r w:rsidRPr="00C335E4">
              <w:rPr>
                <w:rFonts w:ascii="Arial" w:hAnsi="Arial" w:cs="Arial"/>
                <w:bCs/>
                <w:color w:val="000000"/>
              </w:rPr>
              <w:t>:</w:t>
            </w:r>
          </w:p>
          <w:p w14:paraId="18872186" w14:textId="77777777" w:rsidR="00145A16" w:rsidRDefault="00145A16" w:rsidP="00145A16">
            <w:pPr>
              <w:spacing w:before="120" w:after="120" w:line="240" w:lineRule="auto"/>
              <w:rPr>
                <w:rFonts w:ascii="Arial" w:hAnsi="Arial" w:cs="Arial"/>
                <w:bCs/>
                <w:color w:val="000000"/>
              </w:rPr>
            </w:pPr>
            <w:r w:rsidRPr="00145A16">
              <w:rPr>
                <w:rFonts w:ascii="Arial" w:hAnsi="Arial" w:cs="Arial"/>
                <w:bCs/>
                <w:color w:val="000000"/>
                <w:highlight w:val="yellow"/>
              </w:rPr>
              <w:t>Add sub-sections as needed</w:t>
            </w:r>
          </w:p>
          <w:p w14:paraId="18872187" w14:textId="77777777" w:rsidR="00C335E4" w:rsidRPr="00C335E4" w:rsidRDefault="00C335E4" w:rsidP="00326698">
            <w:pPr>
              <w:spacing w:before="120" w:after="120" w:line="240" w:lineRule="auto"/>
              <w:rPr>
                <w:rFonts w:ascii="Arial" w:eastAsia="Times New Roman" w:hAnsi="Arial" w:cs="Arial"/>
              </w:rPr>
            </w:pPr>
            <w:r>
              <w:rPr>
                <w:rFonts w:ascii="Arial" w:eastAsia="Times New Roman" w:hAnsi="Arial" w:cs="Arial"/>
                <w:b/>
              </w:rPr>
              <w:t>Section 4.0, Deliverables / Milestones and Compensation,</w:t>
            </w:r>
            <w:r>
              <w:rPr>
                <w:rFonts w:ascii="Arial" w:eastAsia="Times New Roman" w:hAnsi="Arial" w:cs="Arial"/>
              </w:rPr>
              <w:t xml:space="preserve"> as a result of this Change Order, is modified by </w:t>
            </w:r>
            <w:r w:rsidRPr="00C335E4">
              <w:rPr>
                <w:rFonts w:ascii="Arial" w:eastAsia="Times New Roman" w:hAnsi="Arial" w:cs="Arial"/>
                <w:highlight w:val="yellow"/>
              </w:rPr>
              <w:t>adding additional Deliverables</w:t>
            </w:r>
            <w:r>
              <w:rPr>
                <w:rFonts w:ascii="Arial" w:eastAsia="Times New Roman" w:hAnsi="Arial" w:cs="Arial"/>
              </w:rPr>
              <w:t xml:space="preserve"> to the Project. </w:t>
            </w:r>
            <w:r w:rsidRPr="00E86E43">
              <w:rPr>
                <w:rFonts w:ascii="Arial" w:eastAsia="Times New Roman" w:hAnsi="Arial" w:cs="Arial"/>
                <w:u w:val="single"/>
              </w:rPr>
              <w:t xml:space="preserve">Therefore, the </w:t>
            </w:r>
            <w:r w:rsidR="00610271">
              <w:rPr>
                <w:rFonts w:ascii="Arial" w:eastAsia="Times New Roman" w:hAnsi="Arial" w:cs="Arial"/>
                <w:u w:val="single"/>
              </w:rPr>
              <w:t xml:space="preserve">Deliverables/Milestones and Compensation table </w:t>
            </w:r>
            <w:r w:rsidRPr="00E86E43">
              <w:rPr>
                <w:rFonts w:ascii="Arial" w:eastAsia="Times New Roman" w:hAnsi="Arial" w:cs="Arial"/>
                <w:u w:val="single"/>
              </w:rPr>
              <w:t xml:space="preserve">in </w:t>
            </w:r>
            <w:r>
              <w:rPr>
                <w:rFonts w:ascii="Arial" w:eastAsia="Times New Roman" w:hAnsi="Arial" w:cs="Arial"/>
                <w:b/>
                <w:u w:val="single"/>
              </w:rPr>
              <w:t>Section 4.1</w:t>
            </w:r>
            <w:r w:rsidRPr="00E86E43">
              <w:rPr>
                <w:rFonts w:ascii="Arial" w:eastAsia="Times New Roman" w:hAnsi="Arial" w:cs="Arial"/>
                <w:u w:val="single"/>
              </w:rPr>
              <w:t xml:space="preserve"> is hereby deleted in its entirely and replaced with the</w:t>
            </w:r>
            <w:r w:rsidR="00326698">
              <w:rPr>
                <w:rFonts w:ascii="Arial" w:eastAsia="Times New Roman" w:hAnsi="Arial" w:cs="Arial"/>
                <w:u w:val="single"/>
              </w:rPr>
              <w:t xml:space="preserve"> </w:t>
            </w:r>
            <w:proofErr w:type="gramStart"/>
            <w:r w:rsidR="00326698">
              <w:rPr>
                <w:rFonts w:ascii="Arial" w:eastAsia="Times New Roman" w:hAnsi="Arial" w:cs="Arial"/>
                <w:u w:val="single"/>
              </w:rPr>
              <w:t>table</w:t>
            </w:r>
            <w:r w:rsidRPr="00E86E43">
              <w:rPr>
                <w:rFonts w:ascii="Arial" w:eastAsia="Times New Roman" w:hAnsi="Arial" w:cs="Arial"/>
                <w:u w:val="single"/>
              </w:rPr>
              <w:t xml:space="preserve"> </w:t>
            </w:r>
            <w:r w:rsidR="00326698">
              <w:rPr>
                <w:rFonts w:ascii="Arial" w:eastAsia="Times New Roman" w:hAnsi="Arial" w:cs="Arial"/>
                <w:u w:val="single"/>
              </w:rPr>
              <w:t xml:space="preserve"> </w:t>
            </w:r>
            <w:r w:rsidRPr="00E86E43">
              <w:rPr>
                <w:rFonts w:ascii="Arial" w:eastAsia="Times New Roman" w:hAnsi="Arial" w:cs="Arial"/>
                <w:u w:val="single"/>
              </w:rPr>
              <w:t>detailed</w:t>
            </w:r>
            <w:proofErr w:type="gramEnd"/>
            <w:r w:rsidRPr="00E86E43">
              <w:rPr>
                <w:rFonts w:ascii="Arial" w:eastAsia="Times New Roman" w:hAnsi="Arial" w:cs="Arial"/>
                <w:u w:val="single"/>
              </w:rPr>
              <w:t xml:space="preserve"> in </w:t>
            </w:r>
            <w:r w:rsidRPr="00271D8D">
              <w:rPr>
                <w:rFonts w:ascii="Arial" w:eastAsia="Times New Roman" w:hAnsi="Arial" w:cs="Arial"/>
                <w:b/>
                <w:u w:val="single"/>
              </w:rPr>
              <w:t>Exhibit</w:t>
            </w:r>
            <w:r w:rsidRPr="00E86E43">
              <w:rPr>
                <w:rFonts w:ascii="Arial" w:eastAsia="Times New Roman" w:hAnsi="Arial" w:cs="Arial"/>
                <w:b/>
                <w:u w:val="single"/>
              </w:rPr>
              <w:t xml:space="preserve"> </w:t>
            </w:r>
            <w:r w:rsidR="00145A16">
              <w:rPr>
                <w:rFonts w:ascii="Arial" w:eastAsia="Times New Roman" w:hAnsi="Arial" w:cs="Arial"/>
                <w:b/>
                <w:u w:val="single"/>
              </w:rPr>
              <w:t>B</w:t>
            </w:r>
            <w:r w:rsidRPr="00E86E43">
              <w:rPr>
                <w:rFonts w:ascii="Arial" w:eastAsia="Times New Roman" w:hAnsi="Arial" w:cs="Arial"/>
                <w:u w:val="single"/>
              </w:rPr>
              <w:t>, attached hereto and incorporated herein by this reference</w:t>
            </w:r>
            <w:r>
              <w:rPr>
                <w:rFonts w:ascii="Arial" w:hAnsi="Arial" w:cs="Arial"/>
              </w:rPr>
              <w:t>.</w:t>
            </w:r>
            <w:r w:rsidR="00610271">
              <w:rPr>
                <w:rFonts w:ascii="Arial" w:hAnsi="Arial" w:cs="Arial"/>
              </w:rPr>
              <w:t xml:space="preserve"> (</w:t>
            </w:r>
            <w:r w:rsidR="00610271" w:rsidRPr="005F5469">
              <w:rPr>
                <w:rFonts w:ascii="Arial" w:eastAsia="Times New Roman" w:hAnsi="Arial" w:cs="Arial"/>
                <w:kern w:val="32"/>
                <w:highlight w:val="yellow"/>
              </w:rPr>
              <w:t>if an</w:t>
            </w:r>
            <w:r w:rsidR="00610271" w:rsidRPr="00B01A29">
              <w:rPr>
                <w:rFonts w:ascii="Arial" w:eastAsia="Times New Roman" w:hAnsi="Arial" w:cs="Arial"/>
                <w:kern w:val="32"/>
                <w:highlight w:val="yellow"/>
              </w:rPr>
              <w:t>y</w:t>
            </w:r>
            <w:r w:rsidR="00610271">
              <w:rPr>
                <w:rFonts w:ascii="Arial" w:eastAsia="Times New Roman" w:hAnsi="Arial" w:cs="Arial"/>
                <w:kern w:val="32"/>
                <w:highlight w:val="yellow"/>
              </w:rPr>
              <w:t>; this is an optional Table in the SOW</w:t>
            </w:r>
            <w:r w:rsidR="00610271">
              <w:rPr>
                <w:rFonts w:ascii="Arial" w:eastAsia="Times New Roman" w:hAnsi="Arial" w:cs="Arial"/>
                <w:kern w:val="32"/>
              </w:rPr>
              <w:t>)</w:t>
            </w:r>
            <w:commentRangeEnd w:id="87"/>
            <w:r w:rsidR="00305852">
              <w:rPr>
                <w:rStyle w:val="CommentReference"/>
              </w:rPr>
              <w:commentReference w:id="87"/>
            </w:r>
          </w:p>
        </w:tc>
      </w:tr>
      <w:tr w:rsidR="003832D8" w:rsidRPr="00823F14" w14:paraId="1887218B" w14:textId="77777777" w:rsidTr="003469C9">
        <w:trPr>
          <w:jc w:val="center"/>
        </w:trPr>
        <w:tc>
          <w:tcPr>
            <w:tcW w:w="2178" w:type="dxa"/>
            <w:shd w:val="clear" w:color="auto" w:fill="auto"/>
            <w:vAlign w:val="center"/>
          </w:tcPr>
          <w:p w14:paraId="18872189" w14:textId="77777777" w:rsidR="003832D8" w:rsidRPr="00823F14" w:rsidRDefault="003469C9" w:rsidP="002A01A2">
            <w:pPr>
              <w:spacing w:before="120" w:after="120" w:line="240" w:lineRule="auto"/>
              <w:rPr>
                <w:rFonts w:ascii="Arial" w:eastAsia="Times New Roman" w:hAnsi="Arial" w:cs="Arial"/>
                <w:b/>
              </w:rPr>
            </w:pPr>
            <w:r w:rsidRPr="00823F14">
              <w:rPr>
                <w:rFonts w:ascii="Arial" w:eastAsia="Times New Roman" w:hAnsi="Arial" w:cs="Arial"/>
                <w:b/>
              </w:rPr>
              <w:lastRenderedPageBreak/>
              <w:t>Business Justification</w:t>
            </w:r>
            <w:r w:rsidR="003832D8" w:rsidRPr="00823F14">
              <w:rPr>
                <w:rFonts w:ascii="Arial" w:eastAsia="Times New Roman" w:hAnsi="Arial" w:cs="Arial"/>
                <w:b/>
              </w:rPr>
              <w:t>:</w:t>
            </w:r>
          </w:p>
        </w:tc>
        <w:tc>
          <w:tcPr>
            <w:tcW w:w="7398" w:type="dxa"/>
            <w:shd w:val="clear" w:color="auto" w:fill="auto"/>
            <w:vAlign w:val="center"/>
          </w:tcPr>
          <w:p w14:paraId="1887218A" w14:textId="77777777" w:rsidR="003832D8" w:rsidRPr="00823F14" w:rsidRDefault="00B83B69" w:rsidP="00441C3C">
            <w:pPr>
              <w:spacing w:before="120" w:after="120" w:line="240" w:lineRule="auto"/>
              <w:rPr>
                <w:rFonts w:ascii="Arial" w:eastAsia="Times New Roman" w:hAnsi="Arial" w:cs="Arial"/>
              </w:rPr>
            </w:pPr>
            <w:r w:rsidRPr="00823F14">
              <w:rPr>
                <w:rFonts w:ascii="Arial" w:eastAsia="Times New Roman" w:hAnsi="Arial" w:cs="Arial"/>
              </w:rPr>
              <w:t>&lt;</w:t>
            </w:r>
            <w:r w:rsidR="003469C9" w:rsidRPr="00823F14">
              <w:rPr>
                <w:rFonts w:ascii="Arial" w:hAnsi="Arial" w:cs="Arial"/>
                <w:highlight w:val="yellow"/>
              </w:rPr>
              <w:t>Be concise, but thorough; include quantitative justification where possible</w:t>
            </w:r>
            <w:r w:rsidR="003469C9" w:rsidRPr="00823F14">
              <w:rPr>
                <w:rFonts w:ascii="Arial" w:hAnsi="Arial" w:cs="Arial"/>
              </w:rPr>
              <w:t>&gt;</w:t>
            </w:r>
          </w:p>
        </w:tc>
      </w:tr>
      <w:tr w:rsidR="003832D8" w:rsidRPr="00823F14" w14:paraId="1887218E" w14:textId="77777777" w:rsidTr="003469C9">
        <w:trPr>
          <w:jc w:val="center"/>
        </w:trPr>
        <w:tc>
          <w:tcPr>
            <w:tcW w:w="2178" w:type="dxa"/>
            <w:shd w:val="clear" w:color="auto" w:fill="auto"/>
            <w:vAlign w:val="center"/>
          </w:tcPr>
          <w:p w14:paraId="1887218C" w14:textId="77777777" w:rsidR="003832D8" w:rsidRPr="00823F14" w:rsidRDefault="003469C9" w:rsidP="002A01A2">
            <w:pPr>
              <w:spacing w:before="120" w:after="120" w:line="240" w:lineRule="auto"/>
              <w:rPr>
                <w:rFonts w:ascii="Arial" w:eastAsia="Times New Roman" w:hAnsi="Arial" w:cs="Arial"/>
                <w:b/>
              </w:rPr>
            </w:pPr>
            <w:r w:rsidRPr="00823F14">
              <w:rPr>
                <w:rFonts w:ascii="Arial" w:eastAsia="Times New Roman" w:hAnsi="Arial" w:cs="Arial"/>
                <w:b/>
              </w:rPr>
              <w:t>Impact Assessment</w:t>
            </w:r>
            <w:r w:rsidR="003832D8" w:rsidRPr="00823F14">
              <w:rPr>
                <w:rFonts w:ascii="Arial" w:eastAsia="Times New Roman" w:hAnsi="Arial" w:cs="Arial"/>
                <w:b/>
              </w:rPr>
              <w:t>:</w:t>
            </w:r>
          </w:p>
        </w:tc>
        <w:tc>
          <w:tcPr>
            <w:tcW w:w="7398" w:type="dxa"/>
            <w:shd w:val="clear" w:color="auto" w:fill="auto"/>
            <w:vAlign w:val="center"/>
          </w:tcPr>
          <w:p w14:paraId="1887218D" w14:textId="77777777" w:rsidR="003832D8" w:rsidRPr="00823F14" w:rsidRDefault="00B83B69" w:rsidP="00441C3C">
            <w:pPr>
              <w:spacing w:before="120" w:after="120" w:line="240" w:lineRule="auto"/>
              <w:rPr>
                <w:rFonts w:ascii="Arial" w:eastAsia="Times New Roman" w:hAnsi="Arial" w:cs="Arial"/>
              </w:rPr>
            </w:pPr>
            <w:r w:rsidRPr="00823F14">
              <w:rPr>
                <w:rFonts w:ascii="Arial" w:eastAsia="Times New Roman" w:hAnsi="Arial" w:cs="Arial"/>
              </w:rPr>
              <w:t>&lt;</w:t>
            </w:r>
            <w:r w:rsidR="003469C9" w:rsidRPr="00823F14">
              <w:rPr>
                <w:rFonts w:ascii="Arial" w:hAnsi="Arial" w:cs="Arial"/>
                <w:highlight w:val="yellow"/>
              </w:rPr>
              <w:t>Include effort, timeline, cost and impacts to other projects</w:t>
            </w:r>
            <w:r w:rsidRPr="00823F14">
              <w:rPr>
                <w:rFonts w:ascii="Arial" w:hAnsi="Arial" w:cs="Arial"/>
              </w:rPr>
              <w:t>&gt;</w:t>
            </w:r>
          </w:p>
        </w:tc>
      </w:tr>
      <w:tr w:rsidR="003469C9" w:rsidRPr="00823F14" w14:paraId="18872191" w14:textId="77777777" w:rsidTr="003469C9">
        <w:trPr>
          <w:jc w:val="center"/>
        </w:trPr>
        <w:tc>
          <w:tcPr>
            <w:tcW w:w="2178" w:type="dxa"/>
            <w:shd w:val="clear" w:color="auto" w:fill="auto"/>
            <w:vAlign w:val="center"/>
          </w:tcPr>
          <w:p w14:paraId="1887218F" w14:textId="77777777" w:rsidR="003469C9" w:rsidRPr="00823F14" w:rsidRDefault="003469C9" w:rsidP="002A01A2">
            <w:pPr>
              <w:spacing w:before="120" w:after="120" w:line="240" w:lineRule="auto"/>
              <w:rPr>
                <w:rFonts w:ascii="Arial" w:eastAsia="Times New Roman" w:hAnsi="Arial" w:cs="Arial"/>
                <w:b/>
              </w:rPr>
            </w:pPr>
            <w:r w:rsidRPr="00823F14">
              <w:rPr>
                <w:rFonts w:ascii="Arial" w:eastAsia="Times New Roman" w:hAnsi="Arial" w:cs="Arial"/>
                <w:b/>
              </w:rPr>
              <w:t>Implication of Not Making Change:</w:t>
            </w:r>
          </w:p>
        </w:tc>
        <w:tc>
          <w:tcPr>
            <w:tcW w:w="7398" w:type="dxa"/>
            <w:shd w:val="clear" w:color="auto" w:fill="auto"/>
            <w:vAlign w:val="center"/>
          </w:tcPr>
          <w:p w14:paraId="18872190" w14:textId="77777777" w:rsidR="003469C9" w:rsidRPr="00823F14" w:rsidRDefault="00E37F0C" w:rsidP="00E37F0C">
            <w:pPr>
              <w:spacing w:before="120" w:after="120" w:line="240" w:lineRule="auto"/>
              <w:rPr>
                <w:rFonts w:ascii="Arial" w:eastAsia="Times New Roman" w:hAnsi="Arial" w:cs="Arial"/>
              </w:rPr>
            </w:pPr>
            <w:r w:rsidRPr="00823F14">
              <w:rPr>
                <w:rFonts w:ascii="Arial" w:eastAsia="Times New Roman" w:hAnsi="Arial" w:cs="Arial"/>
              </w:rPr>
              <w:t>&lt;</w:t>
            </w:r>
            <w:r w:rsidRPr="00823F14">
              <w:rPr>
                <w:rFonts w:ascii="Arial" w:hAnsi="Arial" w:cs="Arial"/>
                <w:highlight w:val="yellow"/>
              </w:rPr>
              <w:t xml:space="preserve">Include </w:t>
            </w:r>
            <w:r>
              <w:rPr>
                <w:rFonts w:ascii="Arial" w:hAnsi="Arial" w:cs="Arial"/>
                <w:highlight w:val="yellow"/>
              </w:rPr>
              <w:t>impact</w:t>
            </w:r>
            <w:r w:rsidRPr="00823F14">
              <w:rPr>
                <w:rFonts w:ascii="Arial" w:hAnsi="Arial" w:cs="Arial"/>
                <w:highlight w:val="yellow"/>
              </w:rPr>
              <w:t xml:space="preserve"> timeline, cost and to other projects</w:t>
            </w:r>
            <w:r w:rsidRPr="00823F14">
              <w:rPr>
                <w:rFonts w:ascii="Arial" w:hAnsi="Arial" w:cs="Arial"/>
              </w:rPr>
              <w:t>&gt;</w:t>
            </w:r>
          </w:p>
        </w:tc>
      </w:tr>
    </w:tbl>
    <w:p w14:paraId="18872192" w14:textId="77777777" w:rsidR="00610271" w:rsidRDefault="00610271" w:rsidP="000D1E06">
      <w:pPr>
        <w:spacing w:before="120" w:after="120" w:line="240" w:lineRule="auto"/>
        <w:rPr>
          <w:rFonts w:ascii="Arial" w:hAnsi="Arial" w:cs="Arial"/>
          <w:b/>
          <w:u w:val="single"/>
        </w:rPr>
      </w:pPr>
    </w:p>
    <w:p w14:paraId="18872193" w14:textId="77777777" w:rsidR="00610271" w:rsidRDefault="00610271">
      <w:pPr>
        <w:rPr>
          <w:rFonts w:ascii="Arial" w:hAnsi="Arial" w:cs="Arial"/>
          <w:b/>
          <w:u w:val="single"/>
        </w:rPr>
      </w:pPr>
      <w:r>
        <w:rPr>
          <w:rFonts w:ascii="Arial" w:hAnsi="Arial" w:cs="Arial"/>
          <w:b/>
          <w:u w:val="single"/>
        </w:rPr>
        <w:br w:type="page"/>
      </w:r>
    </w:p>
    <w:p w14:paraId="18872194" w14:textId="77777777" w:rsidR="000D1E06" w:rsidRDefault="000D1E06" w:rsidP="000D1E06">
      <w:pPr>
        <w:spacing w:before="120" w:after="120" w:line="240" w:lineRule="auto"/>
        <w:rPr>
          <w:rFonts w:ascii="Arial" w:hAnsi="Arial" w:cs="Arial"/>
          <w:b/>
          <w:u w:val="single"/>
        </w:rPr>
      </w:pPr>
    </w:p>
    <w:p w14:paraId="18872195" w14:textId="77777777" w:rsidR="000D1E06" w:rsidRDefault="000D1E06" w:rsidP="000D1E06">
      <w:pPr>
        <w:spacing w:before="120" w:after="120" w:line="240" w:lineRule="auto"/>
        <w:rPr>
          <w:rFonts w:ascii="Arial" w:hAnsi="Arial" w:cs="Arial"/>
          <w:b/>
          <w:u w:val="single"/>
        </w:rPr>
      </w:pPr>
      <w:r w:rsidRPr="00014848">
        <w:rPr>
          <w:rFonts w:ascii="Arial" w:hAnsi="Arial" w:cs="Arial"/>
          <w:b/>
          <w:u w:val="single"/>
        </w:rPr>
        <w:t>ELECTRONIC SIGNATURE</w:t>
      </w:r>
    </w:p>
    <w:p w14:paraId="18872196" w14:textId="77777777" w:rsidR="000D1E06" w:rsidRDefault="000D1E06" w:rsidP="000D1E06">
      <w:pPr>
        <w:spacing w:before="120" w:after="120" w:line="240" w:lineRule="auto"/>
        <w:rPr>
          <w:rFonts w:ascii="Arial" w:hAnsi="Arial" w:cs="Arial"/>
        </w:rPr>
      </w:pPr>
      <w:r w:rsidRPr="00531961">
        <w:rPr>
          <w:rFonts w:ascii="Arial" w:hAnsi="Arial" w:cs="Arial"/>
        </w:rPr>
        <w:t>Each party agrees that the electronic signatures of the parties included on this Change Order</w:t>
      </w:r>
      <w:r w:rsidRPr="00C03331">
        <w:rPr>
          <w:rFonts w:ascii="Arial" w:hAnsi="Arial" w:cs="Arial"/>
        </w:rPr>
        <w:t xml:space="preserve"> are intended to authenticate this writing and to have the same force and effect as manual signatures.  Electronic signature means any </w:t>
      </w:r>
      <w:proofErr w:type="gramStart"/>
      <w:r w:rsidRPr="00C03331">
        <w:rPr>
          <w:rFonts w:ascii="Arial" w:hAnsi="Arial" w:cs="Arial"/>
        </w:rPr>
        <w:t>electronic  symbol</w:t>
      </w:r>
      <w:proofErr w:type="gramEnd"/>
      <w:r w:rsidRPr="00C03331">
        <w:rPr>
          <w:rFonts w:ascii="Arial" w:hAnsi="Arial" w:cs="Arial"/>
        </w:rPr>
        <w:t xml:space="preserve"> and/or process attached to or logically associated with a document and executed by a party with the intent to sign such document, including facsimile, e-mail, or other electronic signatures</w:t>
      </w:r>
      <w:r>
        <w:rPr>
          <w:rFonts w:ascii="Arial" w:hAnsi="Arial" w:cs="Arial"/>
        </w:rPr>
        <w:t>.</w:t>
      </w:r>
    </w:p>
    <w:p w14:paraId="18872197" w14:textId="77777777" w:rsidR="000D1E06" w:rsidRDefault="000D1E06" w:rsidP="000D1E06">
      <w:pPr>
        <w:spacing w:before="120" w:after="120" w:line="240" w:lineRule="auto"/>
        <w:rPr>
          <w:rFonts w:ascii="Arial" w:hAnsi="Arial" w:cs="Arial"/>
        </w:rPr>
      </w:pPr>
    </w:p>
    <w:p w14:paraId="18872198" w14:textId="77777777" w:rsidR="000D1E06" w:rsidRPr="00823F14" w:rsidRDefault="000D1E06" w:rsidP="000D1E06">
      <w:pPr>
        <w:spacing w:before="120" w:after="120" w:line="240" w:lineRule="auto"/>
        <w:rPr>
          <w:rFonts w:ascii="Arial" w:hAnsi="Arial" w:cs="Arial"/>
        </w:rPr>
      </w:pPr>
      <w:r w:rsidRPr="00E054E6">
        <w:rPr>
          <w:rFonts w:ascii="Arial" w:eastAsia="Times New Roman" w:hAnsi="Arial" w:cs="Arial"/>
          <w:b/>
        </w:rPr>
        <w:t>IN WITNESS WHEREOF</w:t>
      </w:r>
      <w:r w:rsidRPr="00E054E6">
        <w:rPr>
          <w:rFonts w:ascii="Arial" w:eastAsia="Times New Roman" w:hAnsi="Arial" w:cs="Arial"/>
        </w:rPr>
        <w:t xml:space="preserve">, the Parties hereto having read this </w:t>
      </w:r>
      <w:r>
        <w:rPr>
          <w:rFonts w:ascii="Arial" w:eastAsia="Times New Roman" w:hAnsi="Arial" w:cs="Arial"/>
        </w:rPr>
        <w:t>Change Order</w:t>
      </w:r>
      <w:r w:rsidRPr="00E054E6">
        <w:rPr>
          <w:rFonts w:ascii="Arial" w:eastAsia="Times New Roman" w:hAnsi="Arial" w:cs="Arial"/>
        </w:rPr>
        <w:t xml:space="preserve"> have executed this </w:t>
      </w:r>
      <w:r>
        <w:rPr>
          <w:rFonts w:ascii="Arial" w:eastAsia="Times New Roman" w:hAnsi="Arial" w:cs="Arial"/>
        </w:rPr>
        <w:t>Change Order</w:t>
      </w:r>
      <w:r w:rsidRPr="00E054E6">
        <w:rPr>
          <w:rFonts w:ascii="Arial" w:eastAsia="Times New Roman" w:hAnsi="Arial" w:cs="Arial"/>
        </w:rPr>
        <w:t xml:space="preserve"> as of the </w:t>
      </w:r>
      <w:r>
        <w:rPr>
          <w:rFonts w:ascii="Arial" w:eastAsia="Times New Roman" w:hAnsi="Arial" w:cs="Arial"/>
        </w:rPr>
        <w:t>Change Order Effective</w:t>
      </w:r>
      <w:r w:rsidRPr="00E054E6">
        <w:rPr>
          <w:rFonts w:ascii="Arial" w:eastAsia="Times New Roman" w:hAnsi="Arial" w:cs="Arial"/>
        </w:rPr>
        <w:t xml:space="preserve"> Date.</w:t>
      </w:r>
    </w:p>
    <w:tbl>
      <w:tblPr>
        <w:tblW w:w="0" w:type="auto"/>
        <w:tblLook w:val="0000" w:firstRow="0" w:lastRow="0" w:firstColumn="0" w:lastColumn="0" w:noHBand="0" w:noVBand="0"/>
      </w:tblPr>
      <w:tblGrid>
        <w:gridCol w:w="4434"/>
        <w:gridCol w:w="441"/>
        <w:gridCol w:w="4485"/>
      </w:tblGrid>
      <w:tr w:rsidR="003469C9" w:rsidRPr="00823F14" w14:paraId="1887219D" w14:textId="77777777" w:rsidTr="00177486">
        <w:tc>
          <w:tcPr>
            <w:tcW w:w="4518" w:type="dxa"/>
          </w:tcPr>
          <w:p w14:paraId="18872199" w14:textId="77777777" w:rsidR="003469C9" w:rsidRPr="00823F14" w:rsidRDefault="003469C9" w:rsidP="002A01A2">
            <w:pPr>
              <w:spacing w:before="120" w:after="120" w:line="240" w:lineRule="auto"/>
              <w:rPr>
                <w:rFonts w:ascii="Arial" w:eastAsia="Times New Roman" w:hAnsi="Arial" w:cs="Arial"/>
                <w:b/>
                <w:caps/>
              </w:rPr>
            </w:pPr>
            <w:r w:rsidRPr="00823F14">
              <w:rPr>
                <w:rFonts w:ascii="Arial" w:eastAsia="Times New Roman" w:hAnsi="Arial" w:cs="Arial"/>
                <w:b/>
                <w:caps/>
              </w:rPr>
              <w:t>Approved by Cox CommuNications, Inc.:</w:t>
            </w:r>
          </w:p>
          <w:p w14:paraId="1887219A" w14:textId="77777777" w:rsidR="003469C9" w:rsidRPr="00823F14" w:rsidRDefault="003469C9" w:rsidP="002A01A2">
            <w:pPr>
              <w:spacing w:before="120" w:after="120" w:line="240" w:lineRule="auto"/>
              <w:rPr>
                <w:rFonts w:ascii="Arial" w:eastAsia="Times New Roman" w:hAnsi="Arial" w:cs="Arial"/>
                <w:b/>
                <w:caps/>
              </w:rPr>
            </w:pPr>
          </w:p>
        </w:tc>
        <w:tc>
          <w:tcPr>
            <w:tcW w:w="450" w:type="dxa"/>
          </w:tcPr>
          <w:p w14:paraId="1887219B" w14:textId="77777777" w:rsidR="003469C9" w:rsidRPr="00823F14" w:rsidRDefault="003469C9" w:rsidP="002A01A2">
            <w:pPr>
              <w:spacing w:before="120" w:after="120" w:line="240" w:lineRule="auto"/>
              <w:rPr>
                <w:rFonts w:ascii="Arial" w:eastAsia="Times New Roman" w:hAnsi="Arial" w:cs="Arial"/>
                <w:b/>
                <w:caps/>
              </w:rPr>
            </w:pPr>
          </w:p>
        </w:tc>
        <w:tc>
          <w:tcPr>
            <w:tcW w:w="4590" w:type="dxa"/>
          </w:tcPr>
          <w:p w14:paraId="1887219C" w14:textId="77777777" w:rsidR="003469C9" w:rsidRPr="00823F14" w:rsidRDefault="003469C9" w:rsidP="002A01A2">
            <w:pPr>
              <w:spacing w:before="120" w:after="120" w:line="240" w:lineRule="auto"/>
              <w:rPr>
                <w:rFonts w:ascii="Arial" w:eastAsia="Times New Roman" w:hAnsi="Arial" w:cs="Arial"/>
                <w:b/>
                <w:caps/>
              </w:rPr>
            </w:pPr>
            <w:r w:rsidRPr="00823F14">
              <w:rPr>
                <w:rFonts w:ascii="Arial" w:eastAsia="Times New Roman" w:hAnsi="Arial" w:cs="Arial"/>
                <w:b/>
                <w:caps/>
              </w:rPr>
              <w:t>Approved by Contractor:</w:t>
            </w:r>
          </w:p>
        </w:tc>
      </w:tr>
      <w:tr w:rsidR="003469C9" w:rsidRPr="00823F14" w14:paraId="188721A1" w14:textId="77777777" w:rsidTr="00177486">
        <w:tc>
          <w:tcPr>
            <w:tcW w:w="4518" w:type="dxa"/>
          </w:tcPr>
          <w:p w14:paraId="1887219E" w14:textId="77777777" w:rsidR="003469C9" w:rsidRPr="00823F14" w:rsidRDefault="003469C9" w:rsidP="002A01A2">
            <w:pPr>
              <w:spacing w:before="120" w:after="120" w:line="240" w:lineRule="auto"/>
              <w:rPr>
                <w:rFonts w:ascii="Arial" w:eastAsia="Times New Roman" w:hAnsi="Arial" w:cs="Arial"/>
              </w:rPr>
            </w:pPr>
            <w:r w:rsidRPr="00823F14">
              <w:rPr>
                <w:rFonts w:ascii="Arial" w:eastAsia="Times New Roman" w:hAnsi="Arial" w:cs="Arial"/>
                <w:color w:val="FF0000"/>
                <w:highlight w:val="yellow"/>
              </w:rPr>
              <w:t>Only a member of Cox Supply Chain is authorized to execute this Change Order</w:t>
            </w:r>
          </w:p>
        </w:tc>
        <w:tc>
          <w:tcPr>
            <w:tcW w:w="450" w:type="dxa"/>
          </w:tcPr>
          <w:p w14:paraId="1887219F" w14:textId="77777777" w:rsidR="003469C9" w:rsidRPr="00823F14" w:rsidRDefault="003469C9" w:rsidP="002A01A2">
            <w:pPr>
              <w:spacing w:before="120" w:after="120" w:line="240" w:lineRule="auto"/>
              <w:rPr>
                <w:rFonts w:ascii="Arial" w:eastAsia="Times New Roman" w:hAnsi="Arial" w:cs="Arial"/>
              </w:rPr>
            </w:pPr>
          </w:p>
        </w:tc>
        <w:tc>
          <w:tcPr>
            <w:tcW w:w="4590" w:type="dxa"/>
          </w:tcPr>
          <w:p w14:paraId="188721A0" w14:textId="77777777" w:rsidR="003469C9" w:rsidRPr="00823F14" w:rsidRDefault="003469C9" w:rsidP="002A01A2">
            <w:pPr>
              <w:spacing w:before="120" w:after="120" w:line="240" w:lineRule="auto"/>
              <w:rPr>
                <w:rFonts w:ascii="Arial" w:eastAsia="Times New Roman" w:hAnsi="Arial" w:cs="Arial"/>
              </w:rPr>
            </w:pPr>
          </w:p>
        </w:tc>
      </w:tr>
      <w:tr w:rsidR="003469C9" w:rsidRPr="00823F14" w14:paraId="188721A6" w14:textId="77777777" w:rsidTr="00177486">
        <w:trPr>
          <w:trHeight w:val="369"/>
        </w:trPr>
        <w:tc>
          <w:tcPr>
            <w:tcW w:w="4518" w:type="dxa"/>
          </w:tcPr>
          <w:p w14:paraId="188721A2" w14:textId="77777777" w:rsidR="003469C9" w:rsidRDefault="003469C9" w:rsidP="002A01A2">
            <w:pPr>
              <w:spacing w:before="120" w:after="120" w:line="240" w:lineRule="auto"/>
              <w:rPr>
                <w:rFonts w:ascii="Arial" w:eastAsia="Times New Roman" w:hAnsi="Arial" w:cs="Arial"/>
              </w:rPr>
            </w:pPr>
          </w:p>
          <w:p w14:paraId="188721A3" w14:textId="77777777" w:rsidR="00610271" w:rsidRPr="00823F14" w:rsidRDefault="00610271" w:rsidP="002A01A2">
            <w:pPr>
              <w:spacing w:before="120" w:after="120" w:line="240" w:lineRule="auto"/>
              <w:rPr>
                <w:rFonts w:ascii="Arial" w:eastAsia="Times New Roman" w:hAnsi="Arial" w:cs="Arial"/>
              </w:rPr>
            </w:pPr>
          </w:p>
        </w:tc>
        <w:tc>
          <w:tcPr>
            <w:tcW w:w="450" w:type="dxa"/>
          </w:tcPr>
          <w:p w14:paraId="188721A4" w14:textId="77777777" w:rsidR="003469C9" w:rsidRPr="00823F14" w:rsidRDefault="003469C9" w:rsidP="002A01A2">
            <w:pPr>
              <w:spacing w:before="120" w:after="120" w:line="240" w:lineRule="auto"/>
              <w:rPr>
                <w:rFonts w:ascii="Arial" w:eastAsia="Times New Roman" w:hAnsi="Arial" w:cs="Arial"/>
              </w:rPr>
            </w:pPr>
          </w:p>
        </w:tc>
        <w:tc>
          <w:tcPr>
            <w:tcW w:w="4590" w:type="dxa"/>
          </w:tcPr>
          <w:p w14:paraId="188721A5" w14:textId="77777777" w:rsidR="003469C9" w:rsidRPr="00823F14" w:rsidRDefault="003469C9" w:rsidP="002A01A2">
            <w:pPr>
              <w:spacing w:before="120" w:after="120" w:line="240" w:lineRule="auto"/>
              <w:rPr>
                <w:rFonts w:ascii="Arial" w:eastAsia="Times New Roman" w:hAnsi="Arial" w:cs="Arial"/>
              </w:rPr>
            </w:pPr>
          </w:p>
        </w:tc>
      </w:tr>
      <w:tr w:rsidR="003469C9" w:rsidRPr="00823F14" w14:paraId="188721AA" w14:textId="77777777" w:rsidTr="00177486">
        <w:trPr>
          <w:trHeight w:val="627"/>
        </w:trPr>
        <w:tc>
          <w:tcPr>
            <w:tcW w:w="4518" w:type="dxa"/>
            <w:tcBorders>
              <w:top w:val="single" w:sz="12" w:space="0" w:color="auto"/>
            </w:tcBorders>
          </w:tcPr>
          <w:p w14:paraId="188721A7"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Signature</w:t>
            </w:r>
          </w:p>
        </w:tc>
        <w:tc>
          <w:tcPr>
            <w:tcW w:w="450" w:type="dxa"/>
          </w:tcPr>
          <w:p w14:paraId="188721A8" w14:textId="77777777" w:rsidR="003469C9" w:rsidRPr="00823F14" w:rsidRDefault="003469C9" w:rsidP="00A237F1">
            <w:pPr>
              <w:spacing w:before="240" w:after="240" w:line="480" w:lineRule="auto"/>
              <w:rPr>
                <w:rFonts w:ascii="Arial" w:eastAsia="Times New Roman" w:hAnsi="Arial" w:cs="Arial"/>
              </w:rPr>
            </w:pPr>
          </w:p>
        </w:tc>
        <w:tc>
          <w:tcPr>
            <w:tcW w:w="4590" w:type="dxa"/>
            <w:tcBorders>
              <w:top w:val="single" w:sz="12" w:space="0" w:color="auto"/>
            </w:tcBorders>
          </w:tcPr>
          <w:p w14:paraId="188721A9"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Signature</w:t>
            </w:r>
          </w:p>
        </w:tc>
      </w:tr>
      <w:tr w:rsidR="003469C9" w:rsidRPr="00823F14" w14:paraId="188721AE" w14:textId="77777777" w:rsidTr="00177486">
        <w:trPr>
          <w:trHeight w:val="600"/>
        </w:trPr>
        <w:tc>
          <w:tcPr>
            <w:tcW w:w="4518" w:type="dxa"/>
            <w:tcBorders>
              <w:top w:val="single" w:sz="12" w:space="0" w:color="auto"/>
              <w:bottom w:val="single" w:sz="12" w:space="0" w:color="auto"/>
            </w:tcBorders>
          </w:tcPr>
          <w:p w14:paraId="188721AB"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Print or Type Name</w:t>
            </w:r>
          </w:p>
        </w:tc>
        <w:tc>
          <w:tcPr>
            <w:tcW w:w="450" w:type="dxa"/>
          </w:tcPr>
          <w:p w14:paraId="188721AC" w14:textId="77777777" w:rsidR="003469C9" w:rsidRPr="00823F14" w:rsidRDefault="003469C9" w:rsidP="00A237F1">
            <w:pPr>
              <w:spacing w:before="240" w:after="240" w:line="480" w:lineRule="auto"/>
              <w:rPr>
                <w:rFonts w:ascii="Arial" w:eastAsia="Times New Roman" w:hAnsi="Arial" w:cs="Arial"/>
              </w:rPr>
            </w:pPr>
          </w:p>
        </w:tc>
        <w:tc>
          <w:tcPr>
            <w:tcW w:w="4590" w:type="dxa"/>
            <w:tcBorders>
              <w:top w:val="single" w:sz="12" w:space="0" w:color="auto"/>
              <w:bottom w:val="single" w:sz="12" w:space="0" w:color="auto"/>
            </w:tcBorders>
          </w:tcPr>
          <w:p w14:paraId="188721AD"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Print or Type Name</w:t>
            </w:r>
          </w:p>
        </w:tc>
      </w:tr>
      <w:tr w:rsidR="003469C9" w:rsidRPr="00823F14" w14:paraId="188721B2" w14:textId="77777777" w:rsidTr="00177486">
        <w:trPr>
          <w:trHeight w:val="585"/>
        </w:trPr>
        <w:tc>
          <w:tcPr>
            <w:tcW w:w="4518" w:type="dxa"/>
            <w:tcBorders>
              <w:bottom w:val="single" w:sz="4" w:space="0" w:color="auto"/>
            </w:tcBorders>
          </w:tcPr>
          <w:p w14:paraId="188721AF"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Title:</w:t>
            </w:r>
            <w:r w:rsidRPr="00823F14">
              <w:rPr>
                <w:rFonts w:ascii="Arial" w:eastAsia="Times New Roman" w:hAnsi="Arial" w:cs="Arial"/>
              </w:rPr>
              <w:tab/>
            </w:r>
          </w:p>
        </w:tc>
        <w:tc>
          <w:tcPr>
            <w:tcW w:w="450" w:type="dxa"/>
            <w:tcBorders>
              <w:bottom w:val="single" w:sz="4" w:space="0" w:color="auto"/>
            </w:tcBorders>
          </w:tcPr>
          <w:p w14:paraId="188721B0" w14:textId="77777777" w:rsidR="003469C9" w:rsidRPr="00823F14" w:rsidRDefault="003469C9" w:rsidP="00A237F1">
            <w:pPr>
              <w:spacing w:before="240" w:after="240" w:line="480" w:lineRule="auto"/>
              <w:rPr>
                <w:rFonts w:ascii="Arial" w:eastAsia="Times New Roman" w:hAnsi="Arial" w:cs="Arial"/>
              </w:rPr>
            </w:pPr>
          </w:p>
        </w:tc>
        <w:tc>
          <w:tcPr>
            <w:tcW w:w="4590" w:type="dxa"/>
            <w:tcBorders>
              <w:bottom w:val="single" w:sz="4" w:space="0" w:color="auto"/>
            </w:tcBorders>
          </w:tcPr>
          <w:p w14:paraId="188721B1"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Title:</w:t>
            </w:r>
            <w:r w:rsidRPr="00823F14">
              <w:rPr>
                <w:rFonts w:ascii="Arial" w:eastAsia="Times New Roman" w:hAnsi="Arial" w:cs="Arial"/>
              </w:rPr>
              <w:tab/>
            </w:r>
          </w:p>
        </w:tc>
      </w:tr>
      <w:tr w:rsidR="003469C9" w:rsidRPr="00823F14" w14:paraId="188721B6" w14:textId="77777777" w:rsidTr="00177486">
        <w:trPr>
          <w:trHeight w:val="510"/>
        </w:trPr>
        <w:tc>
          <w:tcPr>
            <w:tcW w:w="4518" w:type="dxa"/>
            <w:tcBorders>
              <w:top w:val="single" w:sz="4" w:space="0" w:color="auto"/>
            </w:tcBorders>
          </w:tcPr>
          <w:p w14:paraId="188721B3"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Date:</w:t>
            </w:r>
          </w:p>
        </w:tc>
        <w:tc>
          <w:tcPr>
            <w:tcW w:w="450" w:type="dxa"/>
            <w:tcBorders>
              <w:top w:val="single" w:sz="4" w:space="0" w:color="auto"/>
            </w:tcBorders>
          </w:tcPr>
          <w:p w14:paraId="188721B4" w14:textId="77777777" w:rsidR="003469C9" w:rsidRPr="00823F14" w:rsidRDefault="003469C9" w:rsidP="00A237F1">
            <w:pPr>
              <w:spacing w:before="240" w:after="240" w:line="480" w:lineRule="auto"/>
              <w:rPr>
                <w:rFonts w:ascii="Arial" w:eastAsia="Times New Roman" w:hAnsi="Arial" w:cs="Arial"/>
              </w:rPr>
            </w:pPr>
          </w:p>
        </w:tc>
        <w:tc>
          <w:tcPr>
            <w:tcW w:w="4590" w:type="dxa"/>
            <w:tcBorders>
              <w:top w:val="single" w:sz="4" w:space="0" w:color="auto"/>
            </w:tcBorders>
          </w:tcPr>
          <w:p w14:paraId="188721B5"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Date:</w:t>
            </w:r>
          </w:p>
        </w:tc>
      </w:tr>
    </w:tbl>
    <w:p w14:paraId="188721B7" w14:textId="77777777" w:rsidR="00C335E4" w:rsidRDefault="00C335E4" w:rsidP="003832D8">
      <w:pPr>
        <w:rPr>
          <w:rFonts w:ascii="Arial" w:hAnsi="Arial" w:cs="Arial"/>
        </w:rPr>
      </w:pPr>
    </w:p>
    <w:p w14:paraId="188721B8" w14:textId="77777777" w:rsidR="00C335E4" w:rsidRDefault="00C335E4">
      <w:pPr>
        <w:rPr>
          <w:rFonts w:ascii="Arial" w:hAnsi="Arial" w:cs="Arial"/>
        </w:rPr>
      </w:pPr>
      <w:r>
        <w:rPr>
          <w:rFonts w:ascii="Arial" w:hAnsi="Arial" w:cs="Arial"/>
        </w:rPr>
        <w:br w:type="page"/>
      </w:r>
    </w:p>
    <w:p w14:paraId="188721B9" w14:textId="77777777" w:rsidR="00145A16" w:rsidRDefault="00145A16" w:rsidP="00145A16">
      <w:pPr>
        <w:spacing w:before="120" w:after="120" w:line="240" w:lineRule="auto"/>
        <w:jc w:val="center"/>
        <w:rPr>
          <w:rFonts w:ascii="Arial" w:eastAsia="Times New Roman" w:hAnsi="Arial" w:cs="Arial"/>
          <w:b/>
          <w:caps/>
        </w:rPr>
        <w:sectPr w:rsidR="00145A16" w:rsidSect="00B40DBD">
          <w:footerReference w:type="default" r:id="rId13"/>
          <w:pgSz w:w="12240" w:h="15840"/>
          <w:pgMar w:top="1440" w:right="1440" w:bottom="1440" w:left="1440" w:header="720" w:footer="720" w:gutter="0"/>
          <w:cols w:space="720"/>
          <w:docGrid w:linePitch="360"/>
        </w:sectPr>
      </w:pPr>
    </w:p>
    <w:p w14:paraId="188721BA" w14:textId="77777777" w:rsidR="00145A16" w:rsidRDefault="00145A16" w:rsidP="00145A16">
      <w:pPr>
        <w:spacing w:before="120" w:after="120" w:line="240" w:lineRule="auto"/>
        <w:jc w:val="center"/>
        <w:rPr>
          <w:rFonts w:ascii="Arial" w:eastAsia="Times New Roman" w:hAnsi="Arial" w:cs="Arial"/>
          <w:b/>
          <w:caps/>
        </w:rPr>
      </w:pPr>
      <w:r>
        <w:rPr>
          <w:rFonts w:ascii="Arial" w:eastAsia="Times New Roman" w:hAnsi="Arial" w:cs="Arial"/>
          <w:b/>
          <w:caps/>
        </w:rPr>
        <w:lastRenderedPageBreak/>
        <w:t>EXHIBIT A</w:t>
      </w:r>
    </w:p>
    <w:p w14:paraId="188721BB" w14:textId="695C61A7" w:rsidR="00145A16" w:rsidRDefault="00145A16" w:rsidP="00145A16">
      <w:pPr>
        <w:spacing w:before="120" w:after="120" w:line="240" w:lineRule="auto"/>
        <w:jc w:val="center"/>
        <w:rPr>
          <w:rFonts w:ascii="Arial" w:eastAsia="Times New Roman" w:hAnsi="Arial" w:cs="Arial"/>
          <w:b/>
          <w:caps/>
        </w:rPr>
      </w:pPr>
      <w:r>
        <w:rPr>
          <w:rFonts w:ascii="Arial" w:eastAsia="Times New Roman" w:hAnsi="Arial" w:cs="Arial"/>
          <w:b/>
          <w:caps/>
        </w:rPr>
        <w:t>CHANGE ORDER #</w:t>
      </w:r>
      <w:r w:rsidRPr="00E054E6">
        <w:rPr>
          <w:rFonts w:ascii="Arial" w:eastAsia="Times New Roman" w:hAnsi="Arial" w:cs="Arial"/>
          <w:b/>
        </w:rPr>
        <w:t>&lt;</w:t>
      </w:r>
      <w:ins w:id="93" w:author="Karishma Nangia" w:date="2024-12-06T14:07:00Z">
        <w:r w:rsidR="00FC336A">
          <w:rPr>
            <w:rFonts w:ascii="Arial" w:eastAsia="Times New Roman" w:hAnsi="Arial" w:cs="Arial"/>
            <w:b/>
          </w:rPr>
          <w:t>001-</w:t>
        </w:r>
      </w:ins>
      <w:ins w:id="94" w:author="Karishma Nangia" w:date="2024-12-06T14:08:00Z">
        <w:r w:rsidR="00FC336A" w:rsidRPr="00FC336A">
          <w:t xml:space="preserve"> </w:t>
        </w:r>
        <w:r w:rsidR="00FC336A" w:rsidRPr="00FC336A">
          <w:rPr>
            <w:rFonts w:ascii="Arial" w:eastAsia="Times New Roman" w:hAnsi="Arial" w:cs="Arial"/>
            <w:b/>
          </w:rPr>
          <w:t>D STP -24-12-138179</w:t>
        </w:r>
        <w:r w:rsidR="00FC336A" w:rsidRPr="00FC336A">
          <w:rPr>
            <w:rFonts w:ascii="Arial" w:eastAsia="Times New Roman" w:hAnsi="Arial" w:cs="Arial"/>
            <w:b/>
            <w:highlight w:val="yellow"/>
          </w:rPr>
          <w:t xml:space="preserve"> </w:t>
        </w:r>
      </w:ins>
      <w:r w:rsidRPr="00E054E6">
        <w:rPr>
          <w:rFonts w:ascii="Arial" w:eastAsia="Times New Roman" w:hAnsi="Arial" w:cs="Arial"/>
          <w:b/>
          <w:highlight w:val="yellow"/>
        </w:rPr>
        <w:t xml:space="preserve">Insert </w:t>
      </w:r>
      <w:r>
        <w:rPr>
          <w:rFonts w:ascii="Arial" w:eastAsia="Times New Roman" w:hAnsi="Arial" w:cs="Arial"/>
          <w:b/>
          <w:highlight w:val="yellow"/>
        </w:rPr>
        <w:t>Change Order</w:t>
      </w:r>
      <w:r w:rsidRPr="00E054E6">
        <w:rPr>
          <w:rFonts w:ascii="Arial" w:eastAsia="Times New Roman" w:hAnsi="Arial" w:cs="Arial"/>
          <w:b/>
          <w:highlight w:val="yellow"/>
        </w:rPr>
        <w:t xml:space="preserve"> Number</w:t>
      </w:r>
      <w:r w:rsidRPr="00E054E6">
        <w:rPr>
          <w:rFonts w:ascii="Arial" w:eastAsia="Times New Roman" w:hAnsi="Arial" w:cs="Arial"/>
          <w:b/>
        </w:rPr>
        <w:t>&gt;</w:t>
      </w:r>
    </w:p>
    <w:p w14:paraId="188721BC" w14:textId="32FE8EF0" w:rsidR="00145A16" w:rsidRDefault="00145A16" w:rsidP="00145A16">
      <w:pPr>
        <w:spacing w:before="120" w:after="120" w:line="240" w:lineRule="auto"/>
        <w:jc w:val="center"/>
        <w:rPr>
          <w:rFonts w:ascii="Arial" w:eastAsia="Times New Roman" w:hAnsi="Arial" w:cs="Arial"/>
          <w:b/>
          <w:caps/>
        </w:rPr>
      </w:pPr>
      <w:r>
        <w:rPr>
          <w:rFonts w:ascii="Arial" w:eastAsia="Times New Roman" w:hAnsi="Arial" w:cs="Arial"/>
          <w:b/>
          <w:caps/>
        </w:rPr>
        <w:t>Statement of Work #</w:t>
      </w:r>
      <w:r w:rsidRPr="00E054E6">
        <w:rPr>
          <w:rFonts w:ascii="Arial" w:eastAsia="Times New Roman" w:hAnsi="Arial" w:cs="Arial"/>
          <w:b/>
        </w:rPr>
        <w:t>&lt;</w:t>
      </w:r>
      <w:ins w:id="95" w:author="Karishma Nangia" w:date="2024-12-06T14:08:00Z">
        <w:r w:rsidR="00FC336A" w:rsidRPr="00FC336A">
          <w:rPr>
            <w:rFonts w:ascii="Arial" w:hAnsi="Arial" w:cs="Arial"/>
          </w:rPr>
          <w:t xml:space="preserve"> </w:t>
        </w:r>
        <w:r w:rsidR="00FC336A" w:rsidRPr="003053C1">
          <w:rPr>
            <w:rFonts w:ascii="Arial" w:hAnsi="Arial" w:cs="Arial"/>
          </w:rPr>
          <w:t>D STP -24-05-132933</w:t>
        </w:r>
      </w:ins>
      <w:r w:rsidRPr="00E054E6">
        <w:rPr>
          <w:rFonts w:ascii="Arial" w:eastAsia="Times New Roman" w:hAnsi="Arial" w:cs="Arial"/>
          <w:b/>
          <w:highlight w:val="yellow"/>
        </w:rPr>
        <w:t>Insert SOW Number</w:t>
      </w:r>
      <w:r w:rsidRPr="00E054E6">
        <w:rPr>
          <w:rFonts w:ascii="Arial" w:eastAsia="Times New Roman" w:hAnsi="Arial" w:cs="Arial"/>
          <w:b/>
        </w:rPr>
        <w:t>&gt;</w:t>
      </w:r>
    </w:p>
    <w:p w14:paraId="188721BD" w14:textId="77777777" w:rsidR="00145A16" w:rsidRDefault="00145A16" w:rsidP="00145A16">
      <w:pPr>
        <w:spacing w:before="120" w:after="120" w:line="240" w:lineRule="auto"/>
        <w:jc w:val="center"/>
        <w:rPr>
          <w:rFonts w:ascii="Arial" w:eastAsia="Times New Roman" w:hAnsi="Arial" w:cs="Arial"/>
          <w:b/>
          <w:caps/>
        </w:rPr>
      </w:pPr>
      <w:r>
        <w:rPr>
          <w:rFonts w:ascii="Arial" w:eastAsia="Times New Roman" w:hAnsi="Arial" w:cs="Arial"/>
          <w:b/>
          <w:caps/>
        </w:rPr>
        <w:t>contractor roles and responsibilities matrix</w:t>
      </w:r>
    </w:p>
    <w:p w14:paraId="188721BE" w14:textId="77777777" w:rsidR="00145A16" w:rsidRDefault="00145A16" w:rsidP="00145A16">
      <w:pPr>
        <w:spacing w:before="120" w:after="120" w:line="240" w:lineRule="auto"/>
        <w:rPr>
          <w:rFonts w:ascii="Arial" w:eastAsia="Times New Roman" w:hAnsi="Arial" w:cs="Arial"/>
          <w:b/>
          <w:cap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8"/>
        <w:gridCol w:w="1138"/>
        <w:gridCol w:w="1486"/>
        <w:gridCol w:w="1365"/>
        <w:gridCol w:w="1255"/>
        <w:gridCol w:w="1255"/>
        <w:gridCol w:w="1009"/>
        <w:gridCol w:w="977"/>
        <w:gridCol w:w="1089"/>
        <w:gridCol w:w="1093"/>
        <w:gridCol w:w="1085"/>
      </w:tblGrid>
      <w:tr w:rsidR="00610271" w:rsidRPr="00C27C34" w14:paraId="188721CA" w14:textId="77777777" w:rsidTr="00FC336A">
        <w:trPr>
          <w:cantSplit/>
          <w:trHeight w:val="1340"/>
          <w:tblHeader/>
        </w:trPr>
        <w:tc>
          <w:tcPr>
            <w:tcW w:w="480" w:type="pct"/>
            <w:vAlign w:val="center"/>
          </w:tcPr>
          <w:p w14:paraId="188721BF" w14:textId="77777777" w:rsidR="00610271" w:rsidRPr="00C27C34" w:rsidRDefault="00610271" w:rsidP="00177486">
            <w:pPr>
              <w:spacing w:before="120" w:after="120" w:line="240" w:lineRule="auto"/>
              <w:jc w:val="center"/>
              <w:rPr>
                <w:rFonts w:ascii="Arial" w:eastAsia="Times New Roman" w:hAnsi="Arial" w:cs="Arial"/>
                <w:b/>
                <w:sz w:val="18"/>
                <w:szCs w:val="18"/>
              </w:rPr>
            </w:pPr>
            <w:commentRangeStart w:id="96"/>
            <w:r w:rsidRPr="00C27C34">
              <w:rPr>
                <w:rFonts w:ascii="Arial" w:eastAsia="Times New Roman" w:hAnsi="Arial" w:cs="Arial"/>
                <w:b/>
                <w:sz w:val="18"/>
                <w:szCs w:val="18"/>
              </w:rPr>
              <w:t>Consultant</w:t>
            </w:r>
          </w:p>
        </w:tc>
        <w:tc>
          <w:tcPr>
            <w:tcW w:w="432" w:type="pct"/>
            <w:shd w:val="clear" w:color="auto" w:fill="auto"/>
            <w:vAlign w:val="center"/>
          </w:tcPr>
          <w:p w14:paraId="188721C0" w14:textId="77777777" w:rsidR="00610271" w:rsidRPr="00C27C34" w:rsidRDefault="00610271" w:rsidP="00177486">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Role</w:t>
            </w:r>
          </w:p>
        </w:tc>
        <w:tc>
          <w:tcPr>
            <w:tcW w:w="591" w:type="pct"/>
            <w:shd w:val="clear" w:color="auto" w:fill="auto"/>
            <w:vAlign w:val="center"/>
          </w:tcPr>
          <w:p w14:paraId="188721C1" w14:textId="77777777" w:rsidR="00610271" w:rsidRPr="00C27C34" w:rsidRDefault="00610271" w:rsidP="00177486">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Role Description / Qualifications</w:t>
            </w:r>
          </w:p>
        </w:tc>
        <w:tc>
          <w:tcPr>
            <w:tcW w:w="401" w:type="pct"/>
            <w:shd w:val="clear" w:color="auto" w:fill="auto"/>
            <w:vAlign w:val="center"/>
          </w:tcPr>
          <w:p w14:paraId="188721C2" w14:textId="77777777" w:rsidR="00610271" w:rsidRPr="00C27C34" w:rsidRDefault="00610271" w:rsidP="00177486">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Service Location</w:t>
            </w:r>
          </w:p>
        </w:tc>
        <w:tc>
          <w:tcPr>
            <w:tcW w:w="502" w:type="pct"/>
            <w:vAlign w:val="center"/>
          </w:tcPr>
          <w:p w14:paraId="188721C3" w14:textId="77777777" w:rsidR="00610271" w:rsidRPr="00C27C34" w:rsidRDefault="00610271" w:rsidP="00177486">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Previous Anticipated Number of Hours</w:t>
            </w:r>
          </w:p>
        </w:tc>
        <w:tc>
          <w:tcPr>
            <w:tcW w:w="502" w:type="pct"/>
            <w:shd w:val="clear" w:color="auto" w:fill="auto"/>
            <w:vAlign w:val="center"/>
          </w:tcPr>
          <w:p w14:paraId="188721C4" w14:textId="77777777" w:rsidR="00610271" w:rsidRPr="00C27C34" w:rsidRDefault="00610271" w:rsidP="00177486">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New Anticipated Number of Hours</w:t>
            </w:r>
          </w:p>
        </w:tc>
        <w:tc>
          <w:tcPr>
            <w:tcW w:w="407" w:type="pct"/>
            <w:vAlign w:val="center"/>
          </w:tcPr>
          <w:p w14:paraId="188721C5" w14:textId="77777777" w:rsidR="00610271" w:rsidRPr="00C27C34" w:rsidRDefault="00610271" w:rsidP="00177486">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Hourly Rate ($)</w:t>
            </w:r>
          </w:p>
        </w:tc>
        <w:tc>
          <w:tcPr>
            <w:tcW w:w="371" w:type="pct"/>
            <w:vAlign w:val="center"/>
          </w:tcPr>
          <w:p w14:paraId="188721C6" w14:textId="77777777" w:rsidR="00610271" w:rsidRPr="00C27C34" w:rsidRDefault="00610271" w:rsidP="00177486">
            <w:pPr>
              <w:spacing w:before="120" w:after="120" w:line="240" w:lineRule="auto"/>
              <w:jc w:val="center"/>
              <w:rPr>
                <w:rFonts w:ascii="Arial" w:eastAsia="Times New Roman" w:hAnsi="Arial" w:cs="Arial"/>
                <w:b/>
                <w:sz w:val="18"/>
                <w:szCs w:val="18"/>
              </w:rPr>
            </w:pPr>
            <w:r>
              <w:rPr>
                <w:rFonts w:ascii="Arial" w:eastAsia="Times New Roman" w:hAnsi="Arial" w:cs="Arial"/>
                <w:b/>
                <w:sz w:val="18"/>
                <w:szCs w:val="18"/>
              </w:rPr>
              <w:t xml:space="preserve">Previous </w:t>
            </w:r>
            <w:r w:rsidRPr="00C27C34">
              <w:rPr>
                <w:rFonts w:ascii="Arial" w:eastAsia="Times New Roman" w:hAnsi="Arial" w:cs="Arial"/>
                <w:b/>
                <w:sz w:val="18"/>
                <w:szCs w:val="18"/>
              </w:rPr>
              <w:t>Start and End Dates</w:t>
            </w:r>
          </w:p>
        </w:tc>
        <w:tc>
          <w:tcPr>
            <w:tcW w:w="438" w:type="pct"/>
            <w:vAlign w:val="center"/>
          </w:tcPr>
          <w:p w14:paraId="188721C7" w14:textId="77777777" w:rsidR="00610271" w:rsidRPr="00C27C34" w:rsidRDefault="00610271" w:rsidP="00177486">
            <w:pPr>
              <w:spacing w:before="120" w:after="120" w:line="240" w:lineRule="auto"/>
              <w:jc w:val="center"/>
              <w:rPr>
                <w:rFonts w:ascii="Arial" w:eastAsia="Times New Roman" w:hAnsi="Arial" w:cs="Arial"/>
                <w:b/>
                <w:sz w:val="18"/>
                <w:szCs w:val="18"/>
              </w:rPr>
            </w:pPr>
            <w:r>
              <w:rPr>
                <w:rFonts w:ascii="Arial" w:eastAsia="Times New Roman" w:hAnsi="Arial" w:cs="Arial"/>
                <w:b/>
                <w:sz w:val="18"/>
                <w:szCs w:val="18"/>
              </w:rPr>
              <w:t xml:space="preserve">New </w:t>
            </w:r>
            <w:r w:rsidRPr="00C27C34">
              <w:rPr>
                <w:rFonts w:ascii="Arial" w:eastAsia="Times New Roman" w:hAnsi="Arial" w:cs="Arial"/>
                <w:b/>
                <w:sz w:val="18"/>
                <w:szCs w:val="18"/>
              </w:rPr>
              <w:t>Start and End Dates</w:t>
            </w:r>
          </w:p>
        </w:tc>
        <w:tc>
          <w:tcPr>
            <w:tcW w:w="439" w:type="pct"/>
            <w:vAlign w:val="center"/>
          </w:tcPr>
          <w:p w14:paraId="188721C8" w14:textId="77777777" w:rsidR="00610271" w:rsidRPr="00C27C34" w:rsidRDefault="00610271" w:rsidP="00610271">
            <w:pPr>
              <w:spacing w:before="120" w:after="120" w:line="240" w:lineRule="auto"/>
              <w:jc w:val="center"/>
              <w:rPr>
                <w:rFonts w:ascii="Arial" w:eastAsia="Times New Roman" w:hAnsi="Arial" w:cs="Arial"/>
                <w:b/>
                <w:sz w:val="18"/>
                <w:szCs w:val="18"/>
              </w:rPr>
            </w:pPr>
            <w:r>
              <w:rPr>
                <w:rFonts w:ascii="Arial" w:eastAsia="Times New Roman" w:hAnsi="Arial" w:cs="Arial"/>
                <w:b/>
                <w:sz w:val="18"/>
                <w:szCs w:val="18"/>
              </w:rPr>
              <w:t>Previous Fee</w:t>
            </w:r>
          </w:p>
        </w:tc>
        <w:tc>
          <w:tcPr>
            <w:tcW w:w="436" w:type="pct"/>
            <w:vAlign w:val="center"/>
          </w:tcPr>
          <w:p w14:paraId="188721C9" w14:textId="77777777" w:rsidR="00610271" w:rsidRPr="00C27C34" w:rsidRDefault="00610271" w:rsidP="00177486">
            <w:pPr>
              <w:spacing w:before="120" w:after="120" w:line="240" w:lineRule="auto"/>
              <w:jc w:val="center"/>
              <w:rPr>
                <w:rFonts w:ascii="Arial" w:eastAsia="Times New Roman" w:hAnsi="Arial" w:cs="Arial"/>
                <w:b/>
                <w:sz w:val="18"/>
                <w:szCs w:val="18"/>
              </w:rPr>
            </w:pPr>
            <w:r>
              <w:rPr>
                <w:rFonts w:ascii="Arial" w:eastAsia="Times New Roman" w:hAnsi="Arial" w:cs="Arial"/>
                <w:b/>
                <w:sz w:val="18"/>
                <w:szCs w:val="18"/>
              </w:rPr>
              <w:t>New Fee</w:t>
            </w:r>
          </w:p>
        </w:tc>
      </w:tr>
      <w:tr w:rsidR="00610271" w:rsidRPr="00C27C34" w14:paraId="188721D6" w14:textId="77777777" w:rsidTr="00FC336A">
        <w:trPr>
          <w:cantSplit/>
        </w:trPr>
        <w:tc>
          <w:tcPr>
            <w:tcW w:w="480" w:type="pct"/>
            <w:vAlign w:val="center"/>
          </w:tcPr>
          <w:p w14:paraId="188721CB" w14:textId="3219C237" w:rsidR="00610271" w:rsidRPr="001C7997" w:rsidRDefault="00FC336A" w:rsidP="00177486">
            <w:pPr>
              <w:spacing w:before="120" w:after="120" w:line="240" w:lineRule="auto"/>
              <w:rPr>
                <w:rFonts w:ascii="Arial" w:hAnsi="Arial" w:cs="Arial"/>
              </w:rPr>
            </w:pPr>
            <w:proofErr w:type="spellStart"/>
            <w:ins w:id="97" w:author="Karishma Nangia" w:date="2024-12-06T14:07:00Z">
              <w:r>
                <w:t>manke</w:t>
              </w:r>
              <w:proofErr w:type="spellEnd"/>
              <w:r>
                <w:t>, Shital</w:t>
              </w:r>
            </w:ins>
          </w:p>
        </w:tc>
        <w:tc>
          <w:tcPr>
            <w:tcW w:w="432" w:type="pct"/>
            <w:shd w:val="clear" w:color="auto" w:fill="auto"/>
            <w:vAlign w:val="center"/>
          </w:tcPr>
          <w:p w14:paraId="188721CC" w14:textId="05F572C4" w:rsidR="00610271" w:rsidRPr="001C7997" w:rsidRDefault="00FC336A" w:rsidP="00177486">
            <w:pPr>
              <w:spacing w:before="120" w:after="120" w:line="240" w:lineRule="auto"/>
              <w:rPr>
                <w:rFonts w:ascii="Arial" w:eastAsia="Times New Roman" w:hAnsi="Arial" w:cs="Arial"/>
              </w:rPr>
            </w:pPr>
            <w:ins w:id="98" w:author="Karishma Nangia" w:date="2024-12-06T14:07:00Z">
              <w:r>
                <w:t>Data Engineer</w:t>
              </w:r>
            </w:ins>
          </w:p>
        </w:tc>
        <w:tc>
          <w:tcPr>
            <w:tcW w:w="591" w:type="pct"/>
            <w:shd w:val="clear" w:color="auto" w:fill="auto"/>
            <w:vAlign w:val="center"/>
          </w:tcPr>
          <w:p w14:paraId="188721CD" w14:textId="3C12B4E7" w:rsidR="00610271" w:rsidRPr="00145A16" w:rsidRDefault="00FC336A" w:rsidP="00145A16">
            <w:pPr>
              <w:spacing w:before="120" w:after="120" w:line="240" w:lineRule="auto"/>
              <w:rPr>
                <w:rFonts w:ascii="Arial" w:eastAsia="Times New Roman" w:hAnsi="Arial" w:cs="Arial"/>
                <w:sz w:val="18"/>
              </w:rPr>
            </w:pPr>
            <w:ins w:id="99" w:author="Karishma Nangia" w:date="2024-12-06T14:07:00Z">
              <w:r>
                <w:t>Work on complex data sets and create data pipeline as per direction from Cox digital team</w:t>
              </w:r>
            </w:ins>
          </w:p>
        </w:tc>
        <w:tc>
          <w:tcPr>
            <w:tcW w:w="401" w:type="pct"/>
            <w:vAlign w:val="center"/>
          </w:tcPr>
          <w:p w14:paraId="188721CE" w14:textId="0DCDA1BE" w:rsidR="00610271" w:rsidRPr="00B0695D" w:rsidRDefault="00AE188E" w:rsidP="00177486">
            <w:pPr>
              <w:spacing w:before="120" w:after="120" w:line="240" w:lineRule="auto"/>
              <w:rPr>
                <w:rFonts w:ascii="Arial" w:eastAsia="Times New Roman" w:hAnsi="Arial" w:cs="Arial"/>
              </w:rPr>
            </w:pPr>
            <w:ins w:id="100" w:author="Harvinder Singh59" w:date="2024-12-06T19:04:00Z">
              <w:r>
                <w:t>Mumbai, India</w:t>
              </w:r>
            </w:ins>
            <w:ins w:id="101" w:author="Karishma Nangia" w:date="2024-12-06T14:07:00Z">
              <w:del w:id="102" w:author="Harvinder Singh59" w:date="2024-12-06T19:00:00Z">
                <w:r w:rsidR="00FC336A" w:rsidDel="00AE188E">
                  <w:delText>Atlanta, GA</w:delText>
                </w:r>
              </w:del>
            </w:ins>
          </w:p>
        </w:tc>
        <w:tc>
          <w:tcPr>
            <w:tcW w:w="502" w:type="pct"/>
            <w:vAlign w:val="center"/>
          </w:tcPr>
          <w:p w14:paraId="188721CF" w14:textId="340BD798" w:rsidR="00610271" w:rsidRPr="00B0695D" w:rsidRDefault="00F227BC" w:rsidP="00177486">
            <w:pPr>
              <w:spacing w:before="120" w:after="120" w:line="240" w:lineRule="auto"/>
              <w:jc w:val="center"/>
              <w:rPr>
                <w:rFonts w:ascii="Arial" w:eastAsia="Times New Roman" w:hAnsi="Arial" w:cs="Arial"/>
              </w:rPr>
            </w:pPr>
            <w:ins w:id="103" w:author="Karishma Nangia" w:date="2024-12-06T13:39:00Z">
              <w:r>
                <w:rPr>
                  <w:rFonts w:ascii="Arial" w:eastAsia="Times New Roman" w:hAnsi="Arial" w:cs="Arial"/>
                </w:rPr>
                <w:t>960</w:t>
              </w:r>
            </w:ins>
          </w:p>
        </w:tc>
        <w:tc>
          <w:tcPr>
            <w:tcW w:w="502" w:type="pct"/>
            <w:shd w:val="clear" w:color="auto" w:fill="auto"/>
            <w:vAlign w:val="center"/>
          </w:tcPr>
          <w:p w14:paraId="188721D0" w14:textId="2750DE32" w:rsidR="00610271" w:rsidRPr="00C27C34" w:rsidRDefault="00F227BC" w:rsidP="00177486">
            <w:pPr>
              <w:spacing w:before="120" w:after="120" w:line="240" w:lineRule="auto"/>
              <w:jc w:val="center"/>
              <w:rPr>
                <w:rFonts w:ascii="Arial" w:eastAsia="Times New Roman" w:hAnsi="Arial" w:cs="Arial"/>
                <w:sz w:val="18"/>
                <w:szCs w:val="18"/>
              </w:rPr>
            </w:pPr>
            <w:ins w:id="104" w:author="Karishma Nangia" w:date="2024-12-06T13:39:00Z">
              <w:r>
                <w:rPr>
                  <w:rFonts w:ascii="Arial" w:eastAsia="Times New Roman" w:hAnsi="Arial" w:cs="Arial"/>
                  <w:sz w:val="18"/>
                  <w:szCs w:val="18"/>
                </w:rPr>
                <w:t>480</w:t>
              </w:r>
            </w:ins>
          </w:p>
        </w:tc>
        <w:tc>
          <w:tcPr>
            <w:tcW w:w="407" w:type="pct"/>
            <w:vAlign w:val="center"/>
          </w:tcPr>
          <w:p w14:paraId="188721D1" w14:textId="622EDD92" w:rsidR="00610271" w:rsidRPr="00B0695D" w:rsidRDefault="00FC336A" w:rsidP="00177486">
            <w:pPr>
              <w:spacing w:before="120" w:after="120" w:line="240" w:lineRule="auto"/>
              <w:jc w:val="center"/>
              <w:rPr>
                <w:rFonts w:ascii="Arial" w:eastAsia="Times New Roman" w:hAnsi="Arial" w:cs="Arial"/>
              </w:rPr>
            </w:pPr>
            <w:ins w:id="105" w:author="Karishma Nangia" w:date="2024-12-06T14:04:00Z">
              <w:r>
                <w:rPr>
                  <w:rFonts w:ascii="Arial" w:eastAsia="Times New Roman" w:hAnsi="Arial" w:cs="Arial"/>
                </w:rPr>
                <w:t>$38.25</w:t>
              </w:r>
            </w:ins>
          </w:p>
        </w:tc>
        <w:tc>
          <w:tcPr>
            <w:tcW w:w="371" w:type="pct"/>
            <w:vAlign w:val="center"/>
          </w:tcPr>
          <w:p w14:paraId="188721D2" w14:textId="61D4E6D0" w:rsidR="00610271" w:rsidRPr="00B0695D" w:rsidRDefault="00FC336A" w:rsidP="00177486">
            <w:pPr>
              <w:spacing w:before="120" w:after="120" w:line="240" w:lineRule="auto"/>
              <w:rPr>
                <w:rFonts w:ascii="Arial" w:eastAsia="Times New Roman" w:hAnsi="Arial" w:cs="Arial"/>
              </w:rPr>
            </w:pPr>
            <w:ins w:id="106" w:author="Karishma Nangia" w:date="2024-12-06T14:04:00Z">
              <w:r>
                <w:rPr>
                  <w:rFonts w:ascii="Arial" w:eastAsia="Times New Roman" w:hAnsi="Arial" w:cs="Arial"/>
                </w:rPr>
                <w:t>1-Aug-2024 to 31-Dec-2024</w:t>
              </w:r>
            </w:ins>
          </w:p>
        </w:tc>
        <w:tc>
          <w:tcPr>
            <w:tcW w:w="438" w:type="pct"/>
          </w:tcPr>
          <w:p w14:paraId="188721D3" w14:textId="28AD6092" w:rsidR="00610271" w:rsidRPr="00B0695D" w:rsidRDefault="00FC336A" w:rsidP="00177486">
            <w:pPr>
              <w:spacing w:before="120" w:after="120" w:line="240" w:lineRule="auto"/>
              <w:rPr>
                <w:rFonts w:ascii="Arial" w:eastAsia="Times New Roman" w:hAnsi="Arial" w:cs="Arial"/>
              </w:rPr>
            </w:pPr>
            <w:ins w:id="107" w:author="Karishma Nangia" w:date="2024-12-06T14:05:00Z">
              <w:r>
                <w:rPr>
                  <w:rFonts w:ascii="Arial" w:eastAsia="Times New Roman" w:hAnsi="Arial" w:cs="Arial"/>
                </w:rPr>
                <w:t>1-Jan-2025 to 31-Mar-2025</w:t>
              </w:r>
            </w:ins>
          </w:p>
        </w:tc>
        <w:tc>
          <w:tcPr>
            <w:tcW w:w="439" w:type="pct"/>
          </w:tcPr>
          <w:p w14:paraId="188721D4" w14:textId="77777777" w:rsidR="00610271" w:rsidRPr="00B0695D" w:rsidRDefault="00610271" w:rsidP="00177486">
            <w:pPr>
              <w:spacing w:before="120" w:after="120" w:line="240" w:lineRule="auto"/>
              <w:rPr>
                <w:rFonts w:ascii="Arial" w:eastAsia="Times New Roman" w:hAnsi="Arial" w:cs="Arial"/>
              </w:rPr>
            </w:pPr>
          </w:p>
        </w:tc>
        <w:tc>
          <w:tcPr>
            <w:tcW w:w="436" w:type="pct"/>
          </w:tcPr>
          <w:p w14:paraId="188721D5" w14:textId="52A9C1CF" w:rsidR="00610271" w:rsidRPr="00B0695D" w:rsidRDefault="00F430AA" w:rsidP="00177486">
            <w:pPr>
              <w:spacing w:before="120" w:after="120" w:line="240" w:lineRule="auto"/>
              <w:rPr>
                <w:rFonts w:ascii="Arial" w:eastAsia="Times New Roman" w:hAnsi="Arial" w:cs="Arial"/>
              </w:rPr>
            </w:pPr>
            <w:ins w:id="108" w:author="Karishma Nangia" w:date="2024-12-06T18:14:00Z">
              <w:r>
                <w:rPr>
                  <w:rFonts w:ascii="Arial" w:eastAsia="Times New Roman" w:hAnsi="Arial" w:cs="Arial"/>
                </w:rPr>
                <w:t>$18,360</w:t>
              </w:r>
            </w:ins>
          </w:p>
        </w:tc>
      </w:tr>
      <w:tr w:rsidR="00F430AA" w:rsidRPr="00C27C34" w14:paraId="188721E2" w14:textId="77777777" w:rsidTr="00FC336A">
        <w:trPr>
          <w:cantSplit/>
        </w:trPr>
        <w:tc>
          <w:tcPr>
            <w:tcW w:w="480" w:type="pct"/>
            <w:vAlign w:val="center"/>
          </w:tcPr>
          <w:p w14:paraId="188721D7" w14:textId="0DC29291" w:rsidR="00F430AA" w:rsidRPr="00B0695D" w:rsidRDefault="00F430AA" w:rsidP="00F430AA">
            <w:pPr>
              <w:spacing w:before="120" w:after="120" w:line="240" w:lineRule="auto"/>
              <w:rPr>
                <w:rFonts w:ascii="Arial" w:eastAsia="Times New Roman" w:hAnsi="Arial" w:cs="Arial"/>
              </w:rPr>
            </w:pPr>
            <w:ins w:id="109" w:author="Karishma Nangia" w:date="2024-12-06T14:08:00Z">
              <w:r>
                <w:t>Patil, Dhanaji</w:t>
              </w:r>
            </w:ins>
          </w:p>
        </w:tc>
        <w:tc>
          <w:tcPr>
            <w:tcW w:w="432" w:type="pct"/>
            <w:shd w:val="clear" w:color="auto" w:fill="auto"/>
            <w:vAlign w:val="center"/>
          </w:tcPr>
          <w:p w14:paraId="188721D8" w14:textId="227A7D76" w:rsidR="00F430AA" w:rsidRPr="008C4577" w:rsidRDefault="00F430AA" w:rsidP="00F430AA">
            <w:pPr>
              <w:spacing w:before="120" w:after="120" w:line="240" w:lineRule="auto"/>
              <w:rPr>
                <w:rFonts w:ascii="Arial" w:eastAsia="Times New Roman" w:hAnsi="Arial" w:cs="Arial"/>
              </w:rPr>
            </w:pPr>
            <w:ins w:id="110" w:author="Karishma Nangia" w:date="2024-12-06T14:09:00Z">
              <w:r>
                <w:t>Tableau Developer / BI</w:t>
              </w:r>
            </w:ins>
          </w:p>
        </w:tc>
        <w:tc>
          <w:tcPr>
            <w:tcW w:w="591" w:type="pct"/>
            <w:shd w:val="clear" w:color="auto" w:fill="auto"/>
            <w:vAlign w:val="center"/>
          </w:tcPr>
          <w:p w14:paraId="188721D9" w14:textId="0DF9201D" w:rsidR="00F430AA" w:rsidRPr="00145A16" w:rsidRDefault="00F430AA" w:rsidP="00F430AA">
            <w:pPr>
              <w:spacing w:before="120" w:after="120" w:line="240" w:lineRule="auto"/>
              <w:rPr>
                <w:rFonts w:ascii="Arial" w:eastAsia="Times New Roman" w:hAnsi="Arial" w:cs="Arial"/>
                <w:sz w:val="18"/>
                <w:szCs w:val="18"/>
              </w:rPr>
            </w:pPr>
            <w:ins w:id="111" w:author="Karishma Nangia" w:date="2024-12-06T14:10:00Z">
              <w:r>
                <w:t>Creating Tableau dashboards</w:t>
              </w:r>
            </w:ins>
          </w:p>
        </w:tc>
        <w:tc>
          <w:tcPr>
            <w:tcW w:w="401" w:type="pct"/>
            <w:vAlign w:val="center"/>
          </w:tcPr>
          <w:p w14:paraId="188721DA" w14:textId="069AAF8A" w:rsidR="00F430AA" w:rsidRPr="00B0695D" w:rsidRDefault="00AE188E" w:rsidP="00F430AA">
            <w:pPr>
              <w:spacing w:before="120" w:after="120" w:line="240" w:lineRule="auto"/>
              <w:rPr>
                <w:rFonts w:ascii="Arial" w:eastAsia="Times New Roman" w:hAnsi="Arial" w:cs="Arial"/>
              </w:rPr>
            </w:pPr>
            <w:ins w:id="112" w:author="Harvinder Singh59" w:date="2024-12-06T19:04:00Z">
              <w:r>
                <w:t>Mumbai, India</w:t>
              </w:r>
            </w:ins>
            <w:ins w:id="113" w:author="Karishma Nangia" w:date="2024-12-06T14:10:00Z">
              <w:del w:id="114" w:author="Harvinder Singh59" w:date="2024-12-06T19:00:00Z">
                <w:r w:rsidR="00F430AA" w:rsidDel="00AE188E">
                  <w:delText>Atlanta, GA</w:delText>
                </w:r>
              </w:del>
            </w:ins>
          </w:p>
        </w:tc>
        <w:tc>
          <w:tcPr>
            <w:tcW w:w="502" w:type="pct"/>
            <w:vAlign w:val="center"/>
          </w:tcPr>
          <w:p w14:paraId="188721DB" w14:textId="0F6BB48B" w:rsidR="00F430AA" w:rsidRPr="00B0695D" w:rsidRDefault="00F430AA" w:rsidP="00F430AA">
            <w:pPr>
              <w:spacing w:before="120" w:after="120" w:line="240" w:lineRule="auto"/>
              <w:jc w:val="center"/>
              <w:rPr>
                <w:rFonts w:ascii="Arial" w:eastAsia="Times New Roman" w:hAnsi="Arial" w:cs="Arial"/>
              </w:rPr>
            </w:pPr>
            <w:ins w:id="115" w:author="Karishma Nangia" w:date="2024-12-06T14:11:00Z">
              <w:r>
                <w:rPr>
                  <w:rFonts w:ascii="Arial" w:eastAsia="Times New Roman" w:hAnsi="Arial" w:cs="Arial"/>
                </w:rPr>
                <w:t>960</w:t>
              </w:r>
            </w:ins>
          </w:p>
        </w:tc>
        <w:tc>
          <w:tcPr>
            <w:tcW w:w="502" w:type="pct"/>
            <w:shd w:val="clear" w:color="auto" w:fill="auto"/>
            <w:vAlign w:val="center"/>
          </w:tcPr>
          <w:p w14:paraId="188721DC" w14:textId="256D2A92" w:rsidR="00F430AA" w:rsidRPr="001C7997" w:rsidRDefault="00F430AA" w:rsidP="00F430AA">
            <w:pPr>
              <w:spacing w:before="120" w:after="120" w:line="240" w:lineRule="auto"/>
              <w:jc w:val="center"/>
              <w:rPr>
                <w:rFonts w:ascii="Arial" w:eastAsia="Times New Roman" w:hAnsi="Arial" w:cs="Arial"/>
                <w:szCs w:val="18"/>
              </w:rPr>
            </w:pPr>
            <w:ins w:id="116" w:author="Karishma Nangia" w:date="2024-12-06T14:11:00Z">
              <w:r>
                <w:rPr>
                  <w:rFonts w:ascii="Arial" w:eastAsia="Times New Roman" w:hAnsi="Arial" w:cs="Arial"/>
                  <w:szCs w:val="18"/>
                </w:rPr>
                <w:t>480</w:t>
              </w:r>
            </w:ins>
          </w:p>
        </w:tc>
        <w:tc>
          <w:tcPr>
            <w:tcW w:w="407" w:type="pct"/>
            <w:vAlign w:val="center"/>
          </w:tcPr>
          <w:p w14:paraId="188721DD" w14:textId="3DC04408" w:rsidR="00F430AA" w:rsidRPr="00B0695D" w:rsidRDefault="00F430AA" w:rsidP="00F430AA">
            <w:pPr>
              <w:spacing w:before="120" w:after="120" w:line="240" w:lineRule="auto"/>
              <w:jc w:val="center"/>
              <w:rPr>
                <w:rFonts w:ascii="Arial" w:eastAsia="Times New Roman" w:hAnsi="Arial" w:cs="Arial"/>
              </w:rPr>
            </w:pPr>
            <w:ins w:id="117" w:author="Karishma Nangia" w:date="2024-12-06T14:11:00Z">
              <w:r>
                <w:rPr>
                  <w:rFonts w:ascii="Arial" w:eastAsia="Times New Roman" w:hAnsi="Arial" w:cs="Arial"/>
                </w:rPr>
                <w:t>$38.25</w:t>
              </w:r>
            </w:ins>
          </w:p>
        </w:tc>
        <w:tc>
          <w:tcPr>
            <w:tcW w:w="371" w:type="pct"/>
            <w:vAlign w:val="center"/>
          </w:tcPr>
          <w:p w14:paraId="188721DE" w14:textId="13FEAE17" w:rsidR="00F430AA" w:rsidRPr="00B0695D" w:rsidRDefault="00F430AA" w:rsidP="00F430AA">
            <w:pPr>
              <w:spacing w:before="120" w:after="120" w:line="240" w:lineRule="auto"/>
              <w:rPr>
                <w:rFonts w:ascii="Arial" w:eastAsia="Times New Roman" w:hAnsi="Arial" w:cs="Arial"/>
              </w:rPr>
            </w:pPr>
            <w:ins w:id="118" w:author="Karishma Nangia" w:date="2024-12-06T14:11:00Z">
              <w:r>
                <w:rPr>
                  <w:rFonts w:ascii="Arial" w:eastAsia="Times New Roman" w:hAnsi="Arial" w:cs="Arial"/>
                </w:rPr>
                <w:t>1-Aug-2024 to 31-Dec-2024</w:t>
              </w:r>
            </w:ins>
          </w:p>
        </w:tc>
        <w:tc>
          <w:tcPr>
            <w:tcW w:w="438" w:type="pct"/>
          </w:tcPr>
          <w:p w14:paraId="188721DF" w14:textId="2C697143" w:rsidR="00F430AA" w:rsidRPr="00B0695D" w:rsidRDefault="00F430AA" w:rsidP="00F430AA">
            <w:pPr>
              <w:spacing w:before="120" w:after="120" w:line="240" w:lineRule="auto"/>
              <w:rPr>
                <w:rFonts w:ascii="Arial" w:eastAsia="Times New Roman" w:hAnsi="Arial" w:cs="Arial"/>
              </w:rPr>
            </w:pPr>
            <w:ins w:id="119" w:author="Karishma Nangia" w:date="2024-12-06T14:11:00Z">
              <w:r>
                <w:rPr>
                  <w:rFonts w:ascii="Arial" w:eastAsia="Times New Roman" w:hAnsi="Arial" w:cs="Arial"/>
                </w:rPr>
                <w:t>1-Jan-2025 to 31-Mar-2025</w:t>
              </w:r>
            </w:ins>
          </w:p>
        </w:tc>
        <w:tc>
          <w:tcPr>
            <w:tcW w:w="439" w:type="pct"/>
          </w:tcPr>
          <w:p w14:paraId="188721E0" w14:textId="77777777" w:rsidR="00F430AA" w:rsidRPr="00B0695D" w:rsidRDefault="00F430AA" w:rsidP="00F430AA">
            <w:pPr>
              <w:spacing w:before="120" w:after="120" w:line="240" w:lineRule="auto"/>
              <w:rPr>
                <w:rFonts w:ascii="Arial" w:eastAsia="Times New Roman" w:hAnsi="Arial" w:cs="Arial"/>
              </w:rPr>
            </w:pPr>
          </w:p>
        </w:tc>
        <w:tc>
          <w:tcPr>
            <w:tcW w:w="436" w:type="pct"/>
          </w:tcPr>
          <w:p w14:paraId="188721E1" w14:textId="597C58AF" w:rsidR="00F430AA" w:rsidRPr="00B0695D" w:rsidRDefault="00F430AA" w:rsidP="00F430AA">
            <w:pPr>
              <w:spacing w:before="120" w:after="120" w:line="240" w:lineRule="auto"/>
              <w:rPr>
                <w:rFonts w:ascii="Arial" w:eastAsia="Times New Roman" w:hAnsi="Arial" w:cs="Arial"/>
              </w:rPr>
            </w:pPr>
            <w:ins w:id="120" w:author="Karishma Nangia" w:date="2024-12-06T18:15:00Z">
              <w:r w:rsidRPr="00F375A3">
                <w:rPr>
                  <w:rFonts w:ascii="Arial" w:eastAsia="Times New Roman" w:hAnsi="Arial" w:cs="Arial"/>
                </w:rPr>
                <w:t>$18,360</w:t>
              </w:r>
            </w:ins>
          </w:p>
        </w:tc>
      </w:tr>
      <w:tr w:rsidR="00F430AA" w:rsidRPr="00C27C34" w14:paraId="188721EE" w14:textId="77777777" w:rsidTr="00FC336A">
        <w:trPr>
          <w:cantSplit/>
        </w:trPr>
        <w:tc>
          <w:tcPr>
            <w:tcW w:w="480" w:type="pct"/>
            <w:vAlign w:val="center"/>
          </w:tcPr>
          <w:p w14:paraId="188721E3" w14:textId="166F7B78" w:rsidR="00F430AA" w:rsidRPr="00000C29" w:rsidRDefault="00F430AA" w:rsidP="00F430AA">
            <w:pPr>
              <w:spacing w:before="120" w:after="120" w:line="240" w:lineRule="auto"/>
              <w:rPr>
                <w:rFonts w:ascii="Arial" w:eastAsia="Times New Roman" w:hAnsi="Arial" w:cs="Arial"/>
              </w:rPr>
            </w:pPr>
            <w:ins w:id="121" w:author="Karishma Nangia" w:date="2024-12-06T14:09:00Z">
              <w:r>
                <w:t>Dwivedi, Shalini</w:t>
              </w:r>
            </w:ins>
          </w:p>
        </w:tc>
        <w:tc>
          <w:tcPr>
            <w:tcW w:w="432" w:type="pct"/>
            <w:shd w:val="clear" w:color="auto" w:fill="auto"/>
            <w:vAlign w:val="center"/>
          </w:tcPr>
          <w:p w14:paraId="188721E4" w14:textId="55032C45" w:rsidR="00F430AA" w:rsidRPr="008C4577" w:rsidRDefault="00F430AA" w:rsidP="00F430AA">
            <w:pPr>
              <w:spacing w:before="120" w:after="120" w:line="240" w:lineRule="auto"/>
              <w:rPr>
                <w:rFonts w:ascii="Arial" w:eastAsia="Times New Roman" w:hAnsi="Arial" w:cs="Arial"/>
              </w:rPr>
            </w:pPr>
            <w:ins w:id="122" w:author="Karishma Nangia" w:date="2024-12-06T14:09:00Z">
              <w:r>
                <w:t>Tableau Developer / BI</w:t>
              </w:r>
            </w:ins>
          </w:p>
        </w:tc>
        <w:tc>
          <w:tcPr>
            <w:tcW w:w="591" w:type="pct"/>
            <w:shd w:val="clear" w:color="auto" w:fill="auto"/>
            <w:vAlign w:val="center"/>
          </w:tcPr>
          <w:p w14:paraId="188721E5" w14:textId="3E885063" w:rsidR="00F430AA" w:rsidRPr="00145A16" w:rsidRDefault="00F430AA" w:rsidP="00F430AA">
            <w:pPr>
              <w:spacing w:before="120" w:after="120" w:line="240" w:lineRule="auto"/>
              <w:rPr>
                <w:rFonts w:ascii="Arial" w:eastAsia="Times New Roman" w:hAnsi="Arial" w:cs="Arial"/>
                <w:sz w:val="18"/>
                <w:szCs w:val="18"/>
              </w:rPr>
            </w:pPr>
            <w:ins w:id="123" w:author="Karishma Nangia" w:date="2024-12-06T14:10:00Z">
              <w:r>
                <w:t>Creating different Tableau dashboards as per direction from Cox digital team</w:t>
              </w:r>
            </w:ins>
          </w:p>
        </w:tc>
        <w:tc>
          <w:tcPr>
            <w:tcW w:w="401" w:type="pct"/>
            <w:vAlign w:val="center"/>
          </w:tcPr>
          <w:p w14:paraId="188721E6" w14:textId="31DC77FF" w:rsidR="00F430AA" w:rsidRPr="00000C29" w:rsidRDefault="00AE188E" w:rsidP="00F430AA">
            <w:pPr>
              <w:spacing w:before="120" w:after="120" w:line="240" w:lineRule="auto"/>
              <w:rPr>
                <w:rFonts w:ascii="Arial" w:eastAsia="Times New Roman" w:hAnsi="Arial" w:cs="Arial"/>
              </w:rPr>
            </w:pPr>
            <w:ins w:id="124" w:author="Harvinder Singh59" w:date="2024-12-06T19:04:00Z">
              <w:r>
                <w:t>Mumbai, India</w:t>
              </w:r>
            </w:ins>
            <w:ins w:id="125" w:author="Karishma Nangia" w:date="2024-12-06T14:10:00Z">
              <w:del w:id="126" w:author="Harvinder Singh59" w:date="2024-12-06T19:00:00Z">
                <w:r w:rsidR="00F430AA" w:rsidDel="00AE188E">
                  <w:delText>Atlanta, GA</w:delText>
                </w:r>
              </w:del>
            </w:ins>
          </w:p>
        </w:tc>
        <w:tc>
          <w:tcPr>
            <w:tcW w:w="502" w:type="pct"/>
            <w:vAlign w:val="center"/>
          </w:tcPr>
          <w:p w14:paraId="188721E7" w14:textId="72C1DA6D" w:rsidR="00F430AA" w:rsidRPr="00000C29" w:rsidRDefault="00F430AA" w:rsidP="00F430AA">
            <w:pPr>
              <w:spacing w:before="120" w:after="120" w:line="240" w:lineRule="auto"/>
              <w:jc w:val="center"/>
              <w:rPr>
                <w:rFonts w:ascii="Arial" w:eastAsia="Times New Roman" w:hAnsi="Arial" w:cs="Arial"/>
              </w:rPr>
            </w:pPr>
            <w:ins w:id="127" w:author="Karishma Nangia" w:date="2024-12-06T14:11:00Z">
              <w:r>
                <w:rPr>
                  <w:rFonts w:ascii="Arial" w:eastAsia="Times New Roman" w:hAnsi="Arial" w:cs="Arial"/>
                </w:rPr>
                <w:t>960</w:t>
              </w:r>
            </w:ins>
          </w:p>
        </w:tc>
        <w:tc>
          <w:tcPr>
            <w:tcW w:w="502" w:type="pct"/>
            <w:shd w:val="clear" w:color="auto" w:fill="auto"/>
            <w:vAlign w:val="center"/>
          </w:tcPr>
          <w:p w14:paraId="188721E8" w14:textId="3A2DC8BB" w:rsidR="00F430AA" w:rsidRPr="00C27C34" w:rsidRDefault="00F430AA" w:rsidP="00F430AA">
            <w:pPr>
              <w:spacing w:before="120" w:after="120" w:line="240" w:lineRule="auto"/>
              <w:jc w:val="center"/>
              <w:rPr>
                <w:rFonts w:ascii="Arial" w:eastAsia="Times New Roman" w:hAnsi="Arial" w:cs="Arial"/>
                <w:sz w:val="18"/>
                <w:szCs w:val="18"/>
              </w:rPr>
            </w:pPr>
            <w:ins w:id="128" w:author="Karishma Nangia" w:date="2024-12-06T14:11:00Z">
              <w:r>
                <w:rPr>
                  <w:rFonts w:ascii="Arial" w:eastAsia="Times New Roman" w:hAnsi="Arial" w:cs="Arial"/>
                  <w:sz w:val="18"/>
                  <w:szCs w:val="18"/>
                </w:rPr>
                <w:t>480</w:t>
              </w:r>
            </w:ins>
          </w:p>
        </w:tc>
        <w:tc>
          <w:tcPr>
            <w:tcW w:w="407" w:type="pct"/>
            <w:vAlign w:val="center"/>
          </w:tcPr>
          <w:p w14:paraId="188721E9" w14:textId="642AE710" w:rsidR="00F430AA" w:rsidRPr="00B0695D" w:rsidRDefault="00F430AA" w:rsidP="00F430AA">
            <w:pPr>
              <w:spacing w:before="120" w:after="120" w:line="240" w:lineRule="auto"/>
              <w:jc w:val="center"/>
              <w:rPr>
                <w:rFonts w:ascii="Arial" w:eastAsia="Times New Roman" w:hAnsi="Arial" w:cs="Arial"/>
              </w:rPr>
            </w:pPr>
            <w:ins w:id="129" w:author="Karishma Nangia" w:date="2024-12-06T14:11:00Z">
              <w:r>
                <w:rPr>
                  <w:rFonts w:ascii="Arial" w:eastAsia="Times New Roman" w:hAnsi="Arial" w:cs="Arial"/>
                </w:rPr>
                <w:t>$38.25</w:t>
              </w:r>
            </w:ins>
          </w:p>
        </w:tc>
        <w:tc>
          <w:tcPr>
            <w:tcW w:w="371" w:type="pct"/>
            <w:vAlign w:val="center"/>
          </w:tcPr>
          <w:p w14:paraId="188721EA" w14:textId="5CEF34D7" w:rsidR="00F430AA" w:rsidRPr="00000C29" w:rsidRDefault="00F430AA" w:rsidP="00F430AA">
            <w:pPr>
              <w:spacing w:before="120" w:after="120" w:line="240" w:lineRule="auto"/>
              <w:rPr>
                <w:rFonts w:ascii="Arial" w:eastAsia="Times New Roman" w:hAnsi="Arial" w:cs="Arial"/>
              </w:rPr>
            </w:pPr>
            <w:ins w:id="130" w:author="Karishma Nangia" w:date="2024-12-06T14:11:00Z">
              <w:r>
                <w:rPr>
                  <w:rFonts w:ascii="Arial" w:eastAsia="Times New Roman" w:hAnsi="Arial" w:cs="Arial"/>
                </w:rPr>
                <w:t>1-Aug-2024 to 31-Dec-2024</w:t>
              </w:r>
            </w:ins>
          </w:p>
        </w:tc>
        <w:tc>
          <w:tcPr>
            <w:tcW w:w="438" w:type="pct"/>
          </w:tcPr>
          <w:p w14:paraId="188721EB" w14:textId="5FCB08C0" w:rsidR="00F430AA" w:rsidRPr="00000C29" w:rsidRDefault="00F430AA" w:rsidP="00F430AA">
            <w:pPr>
              <w:spacing w:before="120" w:after="120" w:line="240" w:lineRule="auto"/>
              <w:rPr>
                <w:rFonts w:ascii="Arial" w:eastAsia="Times New Roman" w:hAnsi="Arial" w:cs="Arial"/>
              </w:rPr>
            </w:pPr>
            <w:ins w:id="131" w:author="Karishma Nangia" w:date="2024-12-06T14:11:00Z">
              <w:r>
                <w:rPr>
                  <w:rFonts w:ascii="Arial" w:eastAsia="Times New Roman" w:hAnsi="Arial" w:cs="Arial"/>
                </w:rPr>
                <w:t>1-Jan-2025 to 31-Mar-2025</w:t>
              </w:r>
            </w:ins>
          </w:p>
        </w:tc>
        <w:tc>
          <w:tcPr>
            <w:tcW w:w="439" w:type="pct"/>
          </w:tcPr>
          <w:p w14:paraId="188721EC" w14:textId="77777777" w:rsidR="00F430AA" w:rsidRPr="00000C29" w:rsidRDefault="00F430AA" w:rsidP="00F430AA">
            <w:pPr>
              <w:spacing w:before="120" w:after="120" w:line="240" w:lineRule="auto"/>
              <w:rPr>
                <w:rFonts w:ascii="Arial" w:eastAsia="Times New Roman" w:hAnsi="Arial" w:cs="Arial"/>
              </w:rPr>
            </w:pPr>
          </w:p>
        </w:tc>
        <w:tc>
          <w:tcPr>
            <w:tcW w:w="436" w:type="pct"/>
          </w:tcPr>
          <w:p w14:paraId="188721ED" w14:textId="12631203" w:rsidR="00F430AA" w:rsidRPr="00000C29" w:rsidRDefault="00F430AA" w:rsidP="00F430AA">
            <w:pPr>
              <w:spacing w:before="120" w:after="120" w:line="240" w:lineRule="auto"/>
              <w:rPr>
                <w:rFonts w:ascii="Arial" w:eastAsia="Times New Roman" w:hAnsi="Arial" w:cs="Arial"/>
              </w:rPr>
            </w:pPr>
            <w:ins w:id="132" w:author="Karishma Nangia" w:date="2024-12-06T18:15:00Z">
              <w:r w:rsidRPr="00F375A3">
                <w:rPr>
                  <w:rFonts w:ascii="Arial" w:eastAsia="Times New Roman" w:hAnsi="Arial" w:cs="Arial"/>
                </w:rPr>
                <w:t>$18,360</w:t>
              </w:r>
            </w:ins>
          </w:p>
        </w:tc>
      </w:tr>
      <w:commentRangeEnd w:id="96"/>
      <w:tr w:rsidR="00F430AA" w:rsidRPr="00C27C34" w14:paraId="6FC3FC33" w14:textId="77777777" w:rsidTr="00FC336A">
        <w:trPr>
          <w:cantSplit/>
          <w:ins w:id="133" w:author="Karishma Nangia" w:date="2024-12-06T14:09:00Z"/>
        </w:trPr>
        <w:tc>
          <w:tcPr>
            <w:tcW w:w="480" w:type="pct"/>
            <w:vAlign w:val="center"/>
          </w:tcPr>
          <w:p w14:paraId="0C2D8243" w14:textId="29D67C5D" w:rsidR="00F430AA" w:rsidRDefault="00F430AA" w:rsidP="00F430AA">
            <w:pPr>
              <w:spacing w:before="120" w:after="120" w:line="240" w:lineRule="auto"/>
              <w:rPr>
                <w:ins w:id="134" w:author="Karishma Nangia" w:date="2024-12-06T14:09:00Z"/>
              </w:rPr>
            </w:pPr>
            <w:proofErr w:type="spellStart"/>
            <w:ins w:id="135" w:author="Karishma Nangia" w:date="2024-12-06T14:09:00Z">
              <w:r>
                <w:t>patil</w:t>
              </w:r>
              <w:proofErr w:type="spellEnd"/>
              <w:r>
                <w:t xml:space="preserve">, </w:t>
              </w:r>
              <w:proofErr w:type="spellStart"/>
              <w:r>
                <w:t>Sanket</w:t>
              </w:r>
              <w:proofErr w:type="spellEnd"/>
            </w:ins>
          </w:p>
        </w:tc>
        <w:tc>
          <w:tcPr>
            <w:tcW w:w="432" w:type="pct"/>
            <w:shd w:val="clear" w:color="auto" w:fill="auto"/>
            <w:vAlign w:val="center"/>
          </w:tcPr>
          <w:p w14:paraId="48EAEFDF" w14:textId="70E6FF70" w:rsidR="00F430AA" w:rsidRPr="008C4577" w:rsidRDefault="00F430AA" w:rsidP="00F430AA">
            <w:pPr>
              <w:spacing w:before="120" w:after="120" w:line="240" w:lineRule="auto"/>
              <w:rPr>
                <w:ins w:id="136" w:author="Karishma Nangia" w:date="2024-12-06T14:09:00Z"/>
                <w:rFonts w:ascii="Arial" w:eastAsia="Times New Roman" w:hAnsi="Arial" w:cs="Arial"/>
              </w:rPr>
            </w:pPr>
            <w:ins w:id="137" w:author="Karishma Nangia" w:date="2024-12-06T14:09:00Z">
              <w:r>
                <w:t>BI / Tableau Developer</w:t>
              </w:r>
            </w:ins>
          </w:p>
        </w:tc>
        <w:tc>
          <w:tcPr>
            <w:tcW w:w="591" w:type="pct"/>
            <w:shd w:val="clear" w:color="auto" w:fill="auto"/>
            <w:vAlign w:val="center"/>
          </w:tcPr>
          <w:p w14:paraId="78012C4E" w14:textId="6F01CFEE" w:rsidR="00F430AA" w:rsidRPr="00145A16" w:rsidRDefault="00F430AA" w:rsidP="00F430AA">
            <w:pPr>
              <w:spacing w:before="120" w:after="120" w:line="240" w:lineRule="auto"/>
              <w:rPr>
                <w:ins w:id="138" w:author="Karishma Nangia" w:date="2024-12-06T14:09:00Z"/>
                <w:rFonts w:ascii="Arial" w:eastAsia="Times New Roman" w:hAnsi="Arial" w:cs="Arial"/>
                <w:sz w:val="18"/>
                <w:szCs w:val="18"/>
              </w:rPr>
            </w:pPr>
            <w:ins w:id="139" w:author="Karishma Nangia" w:date="2024-12-06T14:10:00Z">
              <w:r>
                <w:t>Creating different visualization samples as directed by Cox digital team</w:t>
              </w:r>
            </w:ins>
          </w:p>
        </w:tc>
        <w:tc>
          <w:tcPr>
            <w:tcW w:w="401" w:type="pct"/>
            <w:vAlign w:val="center"/>
          </w:tcPr>
          <w:p w14:paraId="600D948F" w14:textId="522EA004" w:rsidR="00F430AA" w:rsidRPr="00000C29" w:rsidRDefault="00AE188E" w:rsidP="00F430AA">
            <w:pPr>
              <w:spacing w:before="120" w:after="120" w:line="240" w:lineRule="auto"/>
              <w:rPr>
                <w:ins w:id="140" w:author="Karishma Nangia" w:date="2024-12-06T14:09:00Z"/>
                <w:rFonts w:ascii="Arial" w:eastAsia="Times New Roman" w:hAnsi="Arial" w:cs="Arial"/>
              </w:rPr>
            </w:pPr>
            <w:ins w:id="141" w:author="Harvinder Singh59" w:date="2024-12-06T19:00:00Z">
              <w:r>
                <w:t>Mumbai, India</w:t>
              </w:r>
            </w:ins>
            <w:ins w:id="142" w:author="Karishma Nangia" w:date="2024-12-06T14:10:00Z">
              <w:del w:id="143" w:author="Harvinder Singh59" w:date="2024-12-06T19:00:00Z">
                <w:r w:rsidR="00F430AA" w:rsidDel="00AE188E">
                  <w:delText>Atlanta, GA</w:delText>
                </w:r>
              </w:del>
            </w:ins>
          </w:p>
        </w:tc>
        <w:tc>
          <w:tcPr>
            <w:tcW w:w="502" w:type="pct"/>
            <w:vAlign w:val="center"/>
          </w:tcPr>
          <w:p w14:paraId="04092545" w14:textId="0135C23C" w:rsidR="00F430AA" w:rsidRPr="00000C29" w:rsidRDefault="00F430AA" w:rsidP="00F430AA">
            <w:pPr>
              <w:spacing w:before="120" w:after="120" w:line="240" w:lineRule="auto"/>
              <w:jc w:val="center"/>
              <w:rPr>
                <w:ins w:id="144" w:author="Karishma Nangia" w:date="2024-12-06T14:09:00Z"/>
                <w:rFonts w:ascii="Arial" w:eastAsia="Times New Roman" w:hAnsi="Arial" w:cs="Arial"/>
              </w:rPr>
            </w:pPr>
            <w:ins w:id="145" w:author="Karishma Nangia" w:date="2024-12-06T14:11:00Z">
              <w:r>
                <w:rPr>
                  <w:rFonts w:ascii="Arial" w:eastAsia="Times New Roman" w:hAnsi="Arial" w:cs="Arial"/>
                </w:rPr>
                <w:t>960</w:t>
              </w:r>
            </w:ins>
          </w:p>
        </w:tc>
        <w:tc>
          <w:tcPr>
            <w:tcW w:w="502" w:type="pct"/>
            <w:shd w:val="clear" w:color="auto" w:fill="auto"/>
            <w:vAlign w:val="center"/>
          </w:tcPr>
          <w:p w14:paraId="6DE76A15" w14:textId="121A5D90" w:rsidR="00F430AA" w:rsidRPr="00C27C34" w:rsidRDefault="00F430AA" w:rsidP="00F430AA">
            <w:pPr>
              <w:spacing w:before="120" w:after="120" w:line="240" w:lineRule="auto"/>
              <w:jc w:val="center"/>
              <w:rPr>
                <w:ins w:id="146" w:author="Karishma Nangia" w:date="2024-12-06T14:09:00Z"/>
                <w:rFonts w:ascii="Arial" w:eastAsia="Times New Roman" w:hAnsi="Arial" w:cs="Arial"/>
                <w:sz w:val="18"/>
                <w:szCs w:val="18"/>
              </w:rPr>
            </w:pPr>
            <w:ins w:id="147" w:author="Karishma Nangia" w:date="2024-12-06T14:11:00Z">
              <w:r>
                <w:rPr>
                  <w:rFonts w:ascii="Arial" w:eastAsia="Times New Roman" w:hAnsi="Arial" w:cs="Arial"/>
                  <w:sz w:val="18"/>
                  <w:szCs w:val="18"/>
                </w:rPr>
                <w:t>480</w:t>
              </w:r>
            </w:ins>
          </w:p>
        </w:tc>
        <w:tc>
          <w:tcPr>
            <w:tcW w:w="407" w:type="pct"/>
            <w:vAlign w:val="center"/>
          </w:tcPr>
          <w:p w14:paraId="61DD934D" w14:textId="39B1E506" w:rsidR="00F430AA" w:rsidRPr="00B0695D" w:rsidRDefault="00F430AA" w:rsidP="00F430AA">
            <w:pPr>
              <w:spacing w:before="120" w:after="120" w:line="240" w:lineRule="auto"/>
              <w:jc w:val="center"/>
              <w:rPr>
                <w:ins w:id="148" w:author="Karishma Nangia" w:date="2024-12-06T14:09:00Z"/>
                <w:rFonts w:ascii="Arial" w:eastAsia="Times New Roman" w:hAnsi="Arial" w:cs="Arial"/>
              </w:rPr>
            </w:pPr>
            <w:ins w:id="149" w:author="Karishma Nangia" w:date="2024-12-06T14:11:00Z">
              <w:r>
                <w:rPr>
                  <w:rFonts w:ascii="Arial" w:eastAsia="Times New Roman" w:hAnsi="Arial" w:cs="Arial"/>
                </w:rPr>
                <w:t>$38.25</w:t>
              </w:r>
            </w:ins>
          </w:p>
        </w:tc>
        <w:tc>
          <w:tcPr>
            <w:tcW w:w="371" w:type="pct"/>
            <w:vAlign w:val="center"/>
          </w:tcPr>
          <w:p w14:paraId="0C68CB90" w14:textId="78ABE34E" w:rsidR="00F430AA" w:rsidRPr="00000C29" w:rsidRDefault="00F430AA" w:rsidP="00F430AA">
            <w:pPr>
              <w:spacing w:before="120" w:after="120" w:line="240" w:lineRule="auto"/>
              <w:rPr>
                <w:ins w:id="150" w:author="Karishma Nangia" w:date="2024-12-06T14:09:00Z"/>
                <w:rFonts w:ascii="Arial" w:eastAsia="Times New Roman" w:hAnsi="Arial" w:cs="Arial"/>
              </w:rPr>
            </w:pPr>
            <w:ins w:id="151" w:author="Karishma Nangia" w:date="2024-12-06T14:11:00Z">
              <w:r>
                <w:rPr>
                  <w:rFonts w:ascii="Arial" w:eastAsia="Times New Roman" w:hAnsi="Arial" w:cs="Arial"/>
                </w:rPr>
                <w:t>1-Aug-2024 to 31-Dec-2024</w:t>
              </w:r>
            </w:ins>
          </w:p>
        </w:tc>
        <w:tc>
          <w:tcPr>
            <w:tcW w:w="438" w:type="pct"/>
          </w:tcPr>
          <w:p w14:paraId="2B561DF1" w14:textId="753C1627" w:rsidR="00F430AA" w:rsidRPr="00000C29" w:rsidRDefault="00F430AA" w:rsidP="00F430AA">
            <w:pPr>
              <w:spacing w:before="120" w:after="120" w:line="240" w:lineRule="auto"/>
              <w:rPr>
                <w:ins w:id="152" w:author="Karishma Nangia" w:date="2024-12-06T14:09:00Z"/>
                <w:rFonts w:ascii="Arial" w:eastAsia="Times New Roman" w:hAnsi="Arial" w:cs="Arial"/>
              </w:rPr>
            </w:pPr>
            <w:ins w:id="153" w:author="Karishma Nangia" w:date="2024-12-06T14:11:00Z">
              <w:r>
                <w:rPr>
                  <w:rFonts w:ascii="Arial" w:eastAsia="Times New Roman" w:hAnsi="Arial" w:cs="Arial"/>
                </w:rPr>
                <w:t>1-Jan-2025 to 31-Mar-2025</w:t>
              </w:r>
            </w:ins>
          </w:p>
        </w:tc>
        <w:tc>
          <w:tcPr>
            <w:tcW w:w="439" w:type="pct"/>
          </w:tcPr>
          <w:p w14:paraId="21C77D18" w14:textId="77777777" w:rsidR="00F430AA" w:rsidRPr="00000C29" w:rsidRDefault="00F430AA" w:rsidP="00F430AA">
            <w:pPr>
              <w:spacing w:before="120" w:after="120" w:line="240" w:lineRule="auto"/>
              <w:rPr>
                <w:ins w:id="154" w:author="Karishma Nangia" w:date="2024-12-06T14:09:00Z"/>
                <w:rFonts w:ascii="Arial" w:eastAsia="Times New Roman" w:hAnsi="Arial" w:cs="Arial"/>
              </w:rPr>
            </w:pPr>
          </w:p>
        </w:tc>
        <w:tc>
          <w:tcPr>
            <w:tcW w:w="436" w:type="pct"/>
          </w:tcPr>
          <w:p w14:paraId="7D16D3B0" w14:textId="6E2A88C4" w:rsidR="00F430AA" w:rsidRPr="00000C29" w:rsidRDefault="00F430AA" w:rsidP="00F430AA">
            <w:pPr>
              <w:spacing w:before="120" w:after="120" w:line="240" w:lineRule="auto"/>
              <w:rPr>
                <w:ins w:id="155" w:author="Karishma Nangia" w:date="2024-12-06T14:09:00Z"/>
                <w:rFonts w:ascii="Arial" w:eastAsia="Times New Roman" w:hAnsi="Arial" w:cs="Arial"/>
              </w:rPr>
            </w:pPr>
            <w:ins w:id="156" w:author="Karishma Nangia" w:date="2024-12-06T18:15:00Z">
              <w:r w:rsidRPr="00320933">
                <w:rPr>
                  <w:rFonts w:ascii="Arial" w:eastAsia="Times New Roman" w:hAnsi="Arial" w:cs="Arial"/>
                </w:rPr>
                <w:t>$18,360</w:t>
              </w:r>
            </w:ins>
          </w:p>
        </w:tc>
      </w:tr>
      <w:tr w:rsidR="00F430AA" w:rsidRPr="00C27C34" w14:paraId="5E5E4EF2" w14:textId="77777777" w:rsidTr="00FC336A">
        <w:trPr>
          <w:cantSplit/>
          <w:ins w:id="157" w:author="Karishma Nangia" w:date="2024-12-06T14:09:00Z"/>
        </w:trPr>
        <w:tc>
          <w:tcPr>
            <w:tcW w:w="480" w:type="pct"/>
            <w:vAlign w:val="center"/>
          </w:tcPr>
          <w:p w14:paraId="22207A99" w14:textId="660A22CC" w:rsidR="00F430AA" w:rsidRDefault="00F430AA" w:rsidP="00F430AA">
            <w:pPr>
              <w:spacing w:before="120" w:after="120" w:line="240" w:lineRule="auto"/>
              <w:rPr>
                <w:ins w:id="158" w:author="Karishma Nangia" w:date="2024-12-06T14:09:00Z"/>
              </w:rPr>
            </w:pPr>
            <w:ins w:id="159" w:author="Karishma Nangia" w:date="2024-12-06T14:09:00Z">
              <w:r>
                <w:t>Srinivasan, Sharmila</w:t>
              </w:r>
            </w:ins>
          </w:p>
        </w:tc>
        <w:tc>
          <w:tcPr>
            <w:tcW w:w="432" w:type="pct"/>
            <w:shd w:val="clear" w:color="auto" w:fill="auto"/>
            <w:vAlign w:val="center"/>
          </w:tcPr>
          <w:p w14:paraId="530C0C88" w14:textId="3B95B436" w:rsidR="00F430AA" w:rsidRPr="008C4577" w:rsidRDefault="00F430AA" w:rsidP="00F430AA">
            <w:pPr>
              <w:spacing w:before="120" w:after="120" w:line="240" w:lineRule="auto"/>
              <w:rPr>
                <w:ins w:id="160" w:author="Karishma Nangia" w:date="2024-12-06T14:09:00Z"/>
                <w:rFonts w:ascii="Arial" w:eastAsia="Times New Roman" w:hAnsi="Arial" w:cs="Arial"/>
              </w:rPr>
            </w:pPr>
            <w:ins w:id="161" w:author="Karishma Nangia" w:date="2024-12-06T14:09:00Z">
              <w:r>
                <w:t>BI / Tableau Developer</w:t>
              </w:r>
            </w:ins>
          </w:p>
        </w:tc>
        <w:tc>
          <w:tcPr>
            <w:tcW w:w="591" w:type="pct"/>
            <w:shd w:val="clear" w:color="auto" w:fill="auto"/>
            <w:vAlign w:val="center"/>
          </w:tcPr>
          <w:p w14:paraId="1049AC27" w14:textId="7FD22A51" w:rsidR="00F430AA" w:rsidRPr="00145A16" w:rsidRDefault="00F430AA" w:rsidP="00F430AA">
            <w:pPr>
              <w:spacing w:before="120" w:after="120" w:line="240" w:lineRule="auto"/>
              <w:rPr>
                <w:ins w:id="162" w:author="Karishma Nangia" w:date="2024-12-06T14:09:00Z"/>
                <w:rFonts w:ascii="Arial" w:eastAsia="Times New Roman" w:hAnsi="Arial" w:cs="Arial"/>
                <w:sz w:val="18"/>
                <w:szCs w:val="18"/>
              </w:rPr>
            </w:pPr>
            <w:ins w:id="163" w:author="Karishma Nangia" w:date="2024-12-06T14:10:00Z">
              <w:r>
                <w:t>Creating Tableau dashboard as per direction from COX dig team</w:t>
              </w:r>
            </w:ins>
          </w:p>
        </w:tc>
        <w:tc>
          <w:tcPr>
            <w:tcW w:w="401" w:type="pct"/>
            <w:vAlign w:val="center"/>
          </w:tcPr>
          <w:p w14:paraId="755E1979" w14:textId="5FCE3206" w:rsidR="00F430AA" w:rsidRPr="00000C29" w:rsidRDefault="00F430AA" w:rsidP="00F430AA">
            <w:pPr>
              <w:spacing w:before="120" w:after="120" w:line="240" w:lineRule="auto"/>
              <w:rPr>
                <w:ins w:id="164" w:author="Karishma Nangia" w:date="2024-12-06T14:09:00Z"/>
                <w:rFonts w:ascii="Arial" w:eastAsia="Times New Roman" w:hAnsi="Arial" w:cs="Arial"/>
              </w:rPr>
            </w:pPr>
            <w:ins w:id="165" w:author="Karishma Nangia" w:date="2024-12-06T14:11:00Z">
              <w:r>
                <w:t>Mumbai, India</w:t>
              </w:r>
            </w:ins>
          </w:p>
        </w:tc>
        <w:tc>
          <w:tcPr>
            <w:tcW w:w="502" w:type="pct"/>
            <w:vAlign w:val="center"/>
          </w:tcPr>
          <w:p w14:paraId="360437D6" w14:textId="4990D774" w:rsidR="00F430AA" w:rsidRPr="00000C29" w:rsidRDefault="00F430AA" w:rsidP="00F430AA">
            <w:pPr>
              <w:spacing w:before="120" w:after="120" w:line="240" w:lineRule="auto"/>
              <w:jc w:val="center"/>
              <w:rPr>
                <w:ins w:id="166" w:author="Karishma Nangia" w:date="2024-12-06T14:09:00Z"/>
                <w:rFonts w:ascii="Arial" w:eastAsia="Times New Roman" w:hAnsi="Arial" w:cs="Arial"/>
              </w:rPr>
            </w:pPr>
            <w:ins w:id="167" w:author="Karishma Nangia" w:date="2024-12-06T14:11:00Z">
              <w:r>
                <w:rPr>
                  <w:rFonts w:ascii="Arial" w:eastAsia="Times New Roman" w:hAnsi="Arial" w:cs="Arial"/>
                </w:rPr>
                <w:t>960</w:t>
              </w:r>
            </w:ins>
          </w:p>
        </w:tc>
        <w:tc>
          <w:tcPr>
            <w:tcW w:w="502" w:type="pct"/>
            <w:shd w:val="clear" w:color="auto" w:fill="auto"/>
            <w:vAlign w:val="center"/>
          </w:tcPr>
          <w:p w14:paraId="5ADED067" w14:textId="536FBEF9" w:rsidR="00F430AA" w:rsidRPr="00C27C34" w:rsidRDefault="00F430AA" w:rsidP="00F430AA">
            <w:pPr>
              <w:spacing w:before="120" w:after="120" w:line="240" w:lineRule="auto"/>
              <w:jc w:val="center"/>
              <w:rPr>
                <w:ins w:id="168" w:author="Karishma Nangia" w:date="2024-12-06T14:09:00Z"/>
                <w:rFonts w:ascii="Arial" w:eastAsia="Times New Roman" w:hAnsi="Arial" w:cs="Arial"/>
                <w:sz w:val="18"/>
                <w:szCs w:val="18"/>
              </w:rPr>
            </w:pPr>
            <w:ins w:id="169" w:author="Karishma Nangia" w:date="2024-12-06T14:11:00Z">
              <w:r>
                <w:rPr>
                  <w:rFonts w:ascii="Arial" w:eastAsia="Times New Roman" w:hAnsi="Arial" w:cs="Arial"/>
                  <w:sz w:val="18"/>
                  <w:szCs w:val="18"/>
                </w:rPr>
                <w:t>480</w:t>
              </w:r>
            </w:ins>
          </w:p>
        </w:tc>
        <w:tc>
          <w:tcPr>
            <w:tcW w:w="407" w:type="pct"/>
            <w:vAlign w:val="center"/>
          </w:tcPr>
          <w:p w14:paraId="30EDDA15" w14:textId="1D2AC8E3" w:rsidR="00F430AA" w:rsidRPr="00B0695D" w:rsidRDefault="00F430AA" w:rsidP="00F430AA">
            <w:pPr>
              <w:spacing w:before="120" w:after="120" w:line="240" w:lineRule="auto"/>
              <w:jc w:val="center"/>
              <w:rPr>
                <w:ins w:id="170" w:author="Karishma Nangia" w:date="2024-12-06T14:09:00Z"/>
                <w:rFonts w:ascii="Arial" w:eastAsia="Times New Roman" w:hAnsi="Arial" w:cs="Arial"/>
              </w:rPr>
            </w:pPr>
            <w:ins w:id="171" w:author="Karishma Nangia" w:date="2024-12-06T14:11:00Z">
              <w:r>
                <w:rPr>
                  <w:rFonts w:ascii="Arial" w:eastAsia="Times New Roman" w:hAnsi="Arial" w:cs="Arial"/>
                </w:rPr>
                <w:t>$38.25</w:t>
              </w:r>
            </w:ins>
          </w:p>
        </w:tc>
        <w:tc>
          <w:tcPr>
            <w:tcW w:w="371" w:type="pct"/>
            <w:vAlign w:val="center"/>
          </w:tcPr>
          <w:p w14:paraId="2FD4293A" w14:textId="0D69638A" w:rsidR="00F430AA" w:rsidRPr="00000C29" w:rsidRDefault="00F430AA" w:rsidP="00F430AA">
            <w:pPr>
              <w:spacing w:before="120" w:after="120" w:line="240" w:lineRule="auto"/>
              <w:rPr>
                <w:ins w:id="172" w:author="Karishma Nangia" w:date="2024-12-06T14:09:00Z"/>
                <w:rFonts w:ascii="Arial" w:eastAsia="Times New Roman" w:hAnsi="Arial" w:cs="Arial"/>
              </w:rPr>
            </w:pPr>
            <w:ins w:id="173" w:author="Karishma Nangia" w:date="2024-12-06T14:11:00Z">
              <w:r>
                <w:rPr>
                  <w:rFonts w:ascii="Arial" w:eastAsia="Times New Roman" w:hAnsi="Arial" w:cs="Arial"/>
                </w:rPr>
                <w:t>1-Aug-2024 to 31-Dec-2024</w:t>
              </w:r>
            </w:ins>
          </w:p>
        </w:tc>
        <w:tc>
          <w:tcPr>
            <w:tcW w:w="438" w:type="pct"/>
          </w:tcPr>
          <w:p w14:paraId="793E687D" w14:textId="1F1C6C04" w:rsidR="00F430AA" w:rsidRPr="00000C29" w:rsidRDefault="00F430AA" w:rsidP="00F430AA">
            <w:pPr>
              <w:spacing w:before="120" w:after="120" w:line="240" w:lineRule="auto"/>
              <w:rPr>
                <w:ins w:id="174" w:author="Karishma Nangia" w:date="2024-12-06T14:09:00Z"/>
                <w:rFonts w:ascii="Arial" w:eastAsia="Times New Roman" w:hAnsi="Arial" w:cs="Arial"/>
              </w:rPr>
            </w:pPr>
            <w:ins w:id="175" w:author="Karishma Nangia" w:date="2024-12-06T14:11:00Z">
              <w:r>
                <w:rPr>
                  <w:rFonts w:ascii="Arial" w:eastAsia="Times New Roman" w:hAnsi="Arial" w:cs="Arial"/>
                </w:rPr>
                <w:t>1-Jan-2025 to 31-Mar-2025</w:t>
              </w:r>
            </w:ins>
          </w:p>
        </w:tc>
        <w:tc>
          <w:tcPr>
            <w:tcW w:w="439" w:type="pct"/>
          </w:tcPr>
          <w:p w14:paraId="6A3B7C1E" w14:textId="77777777" w:rsidR="00F430AA" w:rsidRPr="00000C29" w:rsidRDefault="00F430AA" w:rsidP="00F430AA">
            <w:pPr>
              <w:spacing w:before="120" w:after="120" w:line="240" w:lineRule="auto"/>
              <w:rPr>
                <w:ins w:id="176" w:author="Karishma Nangia" w:date="2024-12-06T14:09:00Z"/>
                <w:rFonts w:ascii="Arial" w:eastAsia="Times New Roman" w:hAnsi="Arial" w:cs="Arial"/>
              </w:rPr>
            </w:pPr>
            <w:ins w:id="177" w:author="Karishma Nangia" w:date="2024-12-06T14:12:00Z">
              <w:r>
                <w:rPr>
                  <w:rStyle w:val="CommentReference"/>
                </w:rPr>
                <w:commentReference w:id="96"/>
              </w:r>
            </w:ins>
          </w:p>
        </w:tc>
        <w:tc>
          <w:tcPr>
            <w:tcW w:w="436" w:type="pct"/>
          </w:tcPr>
          <w:p w14:paraId="07157CB8" w14:textId="70CDC90D" w:rsidR="00F430AA" w:rsidRPr="00000C29" w:rsidRDefault="00F430AA" w:rsidP="00F430AA">
            <w:pPr>
              <w:spacing w:before="120" w:after="120" w:line="240" w:lineRule="auto"/>
              <w:rPr>
                <w:ins w:id="178" w:author="Karishma Nangia" w:date="2024-12-06T14:09:00Z"/>
                <w:rFonts w:ascii="Arial" w:eastAsia="Times New Roman" w:hAnsi="Arial" w:cs="Arial"/>
              </w:rPr>
            </w:pPr>
            <w:ins w:id="179" w:author="Karishma Nangia" w:date="2024-12-06T18:15:00Z">
              <w:r w:rsidRPr="00320933">
                <w:rPr>
                  <w:rFonts w:ascii="Arial" w:eastAsia="Times New Roman" w:hAnsi="Arial" w:cs="Arial"/>
                </w:rPr>
                <w:t>$18,360</w:t>
              </w:r>
            </w:ins>
          </w:p>
        </w:tc>
      </w:tr>
      <w:tr w:rsidR="00F430AA" w:rsidRPr="00C27C34" w14:paraId="22AF9057" w14:textId="77777777" w:rsidTr="00FC336A">
        <w:trPr>
          <w:cantSplit/>
          <w:ins w:id="180" w:author="Karishma Nangia" w:date="2024-12-06T18:10:00Z"/>
        </w:trPr>
        <w:tc>
          <w:tcPr>
            <w:tcW w:w="480" w:type="pct"/>
            <w:vAlign w:val="center"/>
          </w:tcPr>
          <w:p w14:paraId="0A164090" w14:textId="124571C5" w:rsidR="00F430AA" w:rsidRDefault="00F430AA" w:rsidP="00F430AA">
            <w:pPr>
              <w:spacing w:before="120" w:after="120" w:line="240" w:lineRule="auto"/>
              <w:rPr>
                <w:ins w:id="181" w:author="Karishma Nangia" w:date="2024-12-06T18:10:00Z"/>
              </w:rPr>
            </w:pPr>
            <w:ins w:id="182" w:author="Karishma Nangia" w:date="2024-12-06T18:11:00Z">
              <w:r w:rsidRPr="0023163B">
                <w:rPr>
                  <w:rPrChange w:id="183" w:author="Harvinder Singh59" w:date="2024-12-06T19:04:00Z">
                    <w:rPr>
                      <w:rFonts w:ascii="Arial" w:hAnsi="Arial" w:cs="Arial"/>
                    </w:rPr>
                  </w:rPrChange>
                </w:rPr>
                <w:t>Harshala Pailwan</w:t>
              </w:r>
            </w:ins>
          </w:p>
        </w:tc>
        <w:tc>
          <w:tcPr>
            <w:tcW w:w="432" w:type="pct"/>
            <w:shd w:val="clear" w:color="auto" w:fill="auto"/>
            <w:vAlign w:val="center"/>
          </w:tcPr>
          <w:p w14:paraId="12B79A13" w14:textId="0D2A43CC" w:rsidR="00F430AA" w:rsidRDefault="00F430AA" w:rsidP="00F430AA">
            <w:pPr>
              <w:spacing w:before="120" w:after="120" w:line="240" w:lineRule="auto"/>
              <w:rPr>
                <w:ins w:id="184" w:author="Karishma Nangia" w:date="2024-12-06T18:10:00Z"/>
              </w:rPr>
            </w:pPr>
            <w:ins w:id="185" w:author="Karishma Nangia" w:date="2024-12-06T18:11:00Z">
              <w:r w:rsidRPr="0023163B">
                <w:rPr>
                  <w:rPrChange w:id="186" w:author="Harvinder Singh59" w:date="2024-12-06T19:04:00Z">
                    <w:rPr>
                      <w:rFonts w:ascii="Arial" w:eastAsia="Times New Roman" w:hAnsi="Arial" w:cs="Arial"/>
                    </w:rPr>
                  </w:rPrChange>
                </w:rPr>
                <w:t>PM</w:t>
              </w:r>
            </w:ins>
          </w:p>
        </w:tc>
        <w:tc>
          <w:tcPr>
            <w:tcW w:w="591" w:type="pct"/>
            <w:shd w:val="clear" w:color="auto" w:fill="auto"/>
            <w:vAlign w:val="center"/>
          </w:tcPr>
          <w:p w14:paraId="289E8280" w14:textId="2977A98D" w:rsidR="00F430AA" w:rsidRDefault="00F430AA" w:rsidP="00F430AA">
            <w:pPr>
              <w:spacing w:before="120" w:after="120" w:line="240" w:lineRule="auto"/>
              <w:rPr>
                <w:ins w:id="187" w:author="Karishma Nangia" w:date="2024-12-06T18:10:00Z"/>
              </w:rPr>
            </w:pPr>
            <w:ins w:id="188" w:author="Karishma Nangia" w:date="2024-12-06T18:11:00Z">
              <w:r w:rsidRPr="0023163B">
                <w:rPr>
                  <w:rPrChange w:id="189" w:author="Harvinder Singh59" w:date="2024-12-06T19:04:00Z">
                    <w:rPr>
                      <w:rFonts w:ascii="Arial" w:eastAsia="Times New Roman" w:hAnsi="Arial" w:cs="Arial"/>
                      <w:sz w:val="18"/>
                    </w:rPr>
                  </w:rPrChange>
                </w:rPr>
                <w:t>Tableau Developer</w:t>
              </w:r>
            </w:ins>
          </w:p>
        </w:tc>
        <w:tc>
          <w:tcPr>
            <w:tcW w:w="401" w:type="pct"/>
            <w:vAlign w:val="center"/>
          </w:tcPr>
          <w:p w14:paraId="640139CC" w14:textId="273D8123" w:rsidR="00F430AA" w:rsidRDefault="00AE188E" w:rsidP="00F430AA">
            <w:pPr>
              <w:spacing w:before="120" w:after="120" w:line="240" w:lineRule="auto"/>
              <w:rPr>
                <w:ins w:id="190" w:author="Karishma Nangia" w:date="2024-12-06T18:10:00Z"/>
              </w:rPr>
            </w:pPr>
            <w:ins w:id="191" w:author="Harvinder Singh59" w:date="2024-12-06T19:00:00Z">
              <w:r>
                <w:t>Mumbai, India</w:t>
              </w:r>
            </w:ins>
            <w:ins w:id="192" w:author="Karishma Nangia" w:date="2024-12-06T18:11:00Z">
              <w:del w:id="193" w:author="Harvinder Singh59" w:date="2024-12-06T19:00:00Z">
                <w:r w:rsidR="00F430AA" w:rsidRPr="0023163B" w:rsidDel="00AE188E">
                  <w:rPr>
                    <w:rPrChange w:id="194" w:author="Harvinder Singh59" w:date="2024-12-06T19:04:00Z">
                      <w:rPr>
                        <w:rFonts w:ascii="Arial" w:eastAsia="Times New Roman" w:hAnsi="Arial" w:cs="Arial"/>
                      </w:rPr>
                    </w:rPrChange>
                  </w:rPr>
                  <w:delText>India</w:delText>
                </w:r>
              </w:del>
            </w:ins>
          </w:p>
        </w:tc>
        <w:tc>
          <w:tcPr>
            <w:tcW w:w="502" w:type="pct"/>
            <w:vAlign w:val="center"/>
          </w:tcPr>
          <w:p w14:paraId="1E132406" w14:textId="6F59381C" w:rsidR="00F430AA" w:rsidRPr="0023163B" w:rsidRDefault="00F430AA" w:rsidP="00F430AA">
            <w:pPr>
              <w:spacing w:before="120" w:after="120" w:line="240" w:lineRule="auto"/>
              <w:jc w:val="center"/>
              <w:rPr>
                <w:ins w:id="195" w:author="Karishma Nangia" w:date="2024-12-06T18:10:00Z"/>
                <w:rPrChange w:id="196" w:author="Harvinder Singh59" w:date="2024-12-06T19:04:00Z">
                  <w:rPr>
                    <w:ins w:id="197" w:author="Karishma Nangia" w:date="2024-12-06T18:10:00Z"/>
                    <w:rFonts w:ascii="Arial" w:eastAsia="Times New Roman" w:hAnsi="Arial" w:cs="Arial"/>
                  </w:rPr>
                </w:rPrChange>
              </w:rPr>
            </w:pPr>
            <w:ins w:id="198" w:author="Karishma Nangia" w:date="2024-12-06T18:13:00Z">
              <w:r w:rsidRPr="0023163B">
                <w:rPr>
                  <w:rPrChange w:id="199" w:author="Harvinder Singh59" w:date="2024-12-06T19:04:00Z">
                    <w:rPr>
                      <w:rFonts w:ascii="Arial" w:eastAsia="Times New Roman" w:hAnsi="Arial" w:cs="Arial"/>
                    </w:rPr>
                  </w:rPrChange>
                </w:rPr>
                <w:t>320</w:t>
              </w:r>
            </w:ins>
          </w:p>
        </w:tc>
        <w:tc>
          <w:tcPr>
            <w:tcW w:w="502" w:type="pct"/>
            <w:shd w:val="clear" w:color="auto" w:fill="auto"/>
            <w:vAlign w:val="center"/>
          </w:tcPr>
          <w:p w14:paraId="5F59B6A5" w14:textId="3372B802" w:rsidR="00F430AA" w:rsidRPr="0023163B" w:rsidRDefault="00F430AA" w:rsidP="00F430AA">
            <w:pPr>
              <w:spacing w:before="120" w:after="120" w:line="240" w:lineRule="auto"/>
              <w:jc w:val="center"/>
              <w:rPr>
                <w:ins w:id="200" w:author="Karishma Nangia" w:date="2024-12-06T18:10:00Z"/>
                <w:rPrChange w:id="201" w:author="Harvinder Singh59" w:date="2024-12-06T19:04:00Z">
                  <w:rPr>
                    <w:ins w:id="202" w:author="Karishma Nangia" w:date="2024-12-06T18:10:00Z"/>
                    <w:rFonts w:ascii="Arial" w:eastAsia="Times New Roman" w:hAnsi="Arial" w:cs="Arial"/>
                    <w:sz w:val="18"/>
                    <w:szCs w:val="18"/>
                  </w:rPr>
                </w:rPrChange>
              </w:rPr>
            </w:pPr>
            <w:ins w:id="203" w:author="Karishma Nangia" w:date="2024-12-06T18:13:00Z">
              <w:r w:rsidRPr="0023163B">
                <w:rPr>
                  <w:rPrChange w:id="204" w:author="Harvinder Singh59" w:date="2024-12-06T19:04:00Z">
                    <w:rPr>
                      <w:rFonts w:ascii="Arial" w:eastAsia="Times New Roman" w:hAnsi="Arial" w:cs="Arial"/>
                      <w:sz w:val="18"/>
                      <w:szCs w:val="18"/>
                    </w:rPr>
                  </w:rPrChange>
                </w:rPr>
                <w:t>480</w:t>
              </w:r>
            </w:ins>
          </w:p>
        </w:tc>
        <w:tc>
          <w:tcPr>
            <w:tcW w:w="407" w:type="pct"/>
            <w:vAlign w:val="center"/>
          </w:tcPr>
          <w:p w14:paraId="0FC0C830" w14:textId="1FD6A7B3" w:rsidR="00F430AA" w:rsidRPr="0023163B" w:rsidRDefault="00F430AA" w:rsidP="00F430AA">
            <w:pPr>
              <w:spacing w:before="120" w:after="120" w:line="240" w:lineRule="auto"/>
              <w:jc w:val="center"/>
              <w:rPr>
                <w:ins w:id="205" w:author="Karishma Nangia" w:date="2024-12-06T18:10:00Z"/>
                <w:rPrChange w:id="206" w:author="Harvinder Singh59" w:date="2024-12-06T19:04:00Z">
                  <w:rPr>
                    <w:ins w:id="207" w:author="Karishma Nangia" w:date="2024-12-06T18:10:00Z"/>
                    <w:rFonts w:ascii="Arial" w:eastAsia="Times New Roman" w:hAnsi="Arial" w:cs="Arial"/>
                  </w:rPr>
                </w:rPrChange>
              </w:rPr>
            </w:pPr>
            <w:ins w:id="208" w:author="Karishma Nangia" w:date="2024-12-06T18:13:00Z">
              <w:r w:rsidRPr="0023163B">
                <w:rPr>
                  <w:rPrChange w:id="209" w:author="Harvinder Singh59" w:date="2024-12-06T19:04:00Z">
                    <w:rPr>
                      <w:rFonts w:ascii="Arial" w:eastAsia="Times New Roman" w:hAnsi="Arial" w:cs="Arial"/>
                    </w:rPr>
                  </w:rPrChange>
                </w:rPr>
                <w:t>$38.25</w:t>
              </w:r>
            </w:ins>
          </w:p>
        </w:tc>
        <w:tc>
          <w:tcPr>
            <w:tcW w:w="371" w:type="pct"/>
            <w:vAlign w:val="center"/>
          </w:tcPr>
          <w:p w14:paraId="71CC90A8" w14:textId="0331B8EA" w:rsidR="00F430AA" w:rsidRPr="0023163B" w:rsidRDefault="00F430AA" w:rsidP="00F430AA">
            <w:pPr>
              <w:spacing w:before="120" w:after="120" w:line="240" w:lineRule="auto"/>
              <w:rPr>
                <w:ins w:id="210" w:author="Karishma Nangia" w:date="2024-12-06T18:10:00Z"/>
                <w:rPrChange w:id="211" w:author="Harvinder Singh59" w:date="2024-12-06T19:04:00Z">
                  <w:rPr>
                    <w:ins w:id="212" w:author="Karishma Nangia" w:date="2024-12-06T18:10:00Z"/>
                    <w:rFonts w:ascii="Arial" w:eastAsia="Times New Roman" w:hAnsi="Arial" w:cs="Arial"/>
                  </w:rPr>
                </w:rPrChange>
              </w:rPr>
            </w:pPr>
            <w:ins w:id="213" w:author="Karishma Nangia" w:date="2024-12-06T18:12:00Z">
              <w:r w:rsidRPr="0023163B">
                <w:rPr>
                  <w:rPrChange w:id="214" w:author="Harvinder Singh59" w:date="2024-12-06T19:04:00Z">
                    <w:rPr>
                      <w:rFonts w:ascii="Arial" w:eastAsia="Times New Roman" w:hAnsi="Arial" w:cs="Arial"/>
                    </w:rPr>
                  </w:rPrChange>
                </w:rPr>
                <w:t>01 Nov’24 – 31 Dec’24</w:t>
              </w:r>
            </w:ins>
          </w:p>
        </w:tc>
        <w:tc>
          <w:tcPr>
            <w:tcW w:w="438" w:type="pct"/>
          </w:tcPr>
          <w:p w14:paraId="4FD67836" w14:textId="244DDC89" w:rsidR="00F430AA" w:rsidRPr="0023163B" w:rsidRDefault="00F430AA" w:rsidP="00F430AA">
            <w:pPr>
              <w:spacing w:before="120" w:after="120" w:line="240" w:lineRule="auto"/>
              <w:rPr>
                <w:ins w:id="215" w:author="Karishma Nangia" w:date="2024-12-06T18:10:00Z"/>
                <w:rPrChange w:id="216" w:author="Harvinder Singh59" w:date="2024-12-06T19:04:00Z">
                  <w:rPr>
                    <w:ins w:id="217" w:author="Karishma Nangia" w:date="2024-12-06T18:10:00Z"/>
                    <w:rFonts w:ascii="Arial" w:eastAsia="Times New Roman" w:hAnsi="Arial" w:cs="Arial"/>
                  </w:rPr>
                </w:rPrChange>
              </w:rPr>
            </w:pPr>
            <w:ins w:id="218" w:author="Karishma Nangia" w:date="2024-12-06T18:12:00Z">
              <w:r w:rsidRPr="0023163B">
                <w:rPr>
                  <w:rPrChange w:id="219" w:author="Harvinder Singh59" w:date="2024-12-06T19:04:00Z">
                    <w:rPr>
                      <w:rFonts w:ascii="Arial" w:eastAsia="Times New Roman" w:hAnsi="Arial" w:cs="Arial"/>
                    </w:rPr>
                  </w:rPrChange>
                </w:rPr>
                <w:t>1-Jan-2025 to 31-Mar-2025</w:t>
              </w:r>
            </w:ins>
          </w:p>
        </w:tc>
        <w:tc>
          <w:tcPr>
            <w:tcW w:w="439" w:type="pct"/>
          </w:tcPr>
          <w:p w14:paraId="71CEA121" w14:textId="77777777" w:rsidR="00F430AA" w:rsidRPr="0023163B" w:rsidRDefault="00F430AA" w:rsidP="00F430AA">
            <w:pPr>
              <w:spacing w:before="120" w:after="120" w:line="240" w:lineRule="auto"/>
              <w:rPr>
                <w:ins w:id="220" w:author="Karishma Nangia" w:date="2024-12-06T18:10:00Z"/>
                <w:rPrChange w:id="221" w:author="Harvinder Singh59" w:date="2024-12-06T19:04:00Z">
                  <w:rPr>
                    <w:ins w:id="222" w:author="Karishma Nangia" w:date="2024-12-06T18:10:00Z"/>
                    <w:rStyle w:val="CommentReference"/>
                  </w:rPr>
                </w:rPrChange>
              </w:rPr>
            </w:pPr>
          </w:p>
        </w:tc>
        <w:tc>
          <w:tcPr>
            <w:tcW w:w="436" w:type="pct"/>
          </w:tcPr>
          <w:p w14:paraId="1F087650" w14:textId="21A6EFAF" w:rsidR="00F430AA" w:rsidRPr="0023163B" w:rsidRDefault="00F430AA" w:rsidP="00F430AA">
            <w:pPr>
              <w:spacing w:before="120" w:after="120" w:line="240" w:lineRule="auto"/>
              <w:rPr>
                <w:ins w:id="223" w:author="Karishma Nangia" w:date="2024-12-06T18:10:00Z"/>
                <w:rPrChange w:id="224" w:author="Harvinder Singh59" w:date="2024-12-06T19:04:00Z">
                  <w:rPr>
                    <w:ins w:id="225" w:author="Karishma Nangia" w:date="2024-12-06T18:10:00Z"/>
                    <w:rFonts w:ascii="Arial" w:eastAsia="Times New Roman" w:hAnsi="Arial" w:cs="Arial"/>
                  </w:rPr>
                </w:rPrChange>
              </w:rPr>
            </w:pPr>
            <w:ins w:id="226" w:author="Karishma Nangia" w:date="2024-12-06T18:15:00Z">
              <w:r w:rsidRPr="0023163B">
                <w:rPr>
                  <w:rPrChange w:id="227" w:author="Harvinder Singh59" w:date="2024-12-06T19:04:00Z">
                    <w:rPr>
                      <w:rFonts w:ascii="Arial" w:eastAsia="Times New Roman" w:hAnsi="Arial" w:cs="Arial"/>
                    </w:rPr>
                  </w:rPrChange>
                </w:rPr>
                <w:t>$18,360</w:t>
              </w:r>
            </w:ins>
          </w:p>
        </w:tc>
      </w:tr>
    </w:tbl>
    <w:p w14:paraId="188721EF" w14:textId="77777777" w:rsidR="00145A16" w:rsidRDefault="00145A16" w:rsidP="00145A16">
      <w:pPr>
        <w:spacing w:before="120" w:after="120" w:line="240" w:lineRule="auto"/>
        <w:rPr>
          <w:rFonts w:ascii="Arial" w:eastAsia="Times New Roman" w:hAnsi="Arial" w:cs="Arial"/>
          <w:b/>
          <w:caps/>
        </w:rPr>
      </w:pPr>
    </w:p>
    <w:p w14:paraId="188721F0" w14:textId="77777777" w:rsidR="00145A16" w:rsidRDefault="00145A16">
      <w:pPr>
        <w:rPr>
          <w:rFonts w:ascii="Arial" w:eastAsia="Times New Roman" w:hAnsi="Arial" w:cs="Arial"/>
          <w:b/>
          <w:caps/>
        </w:rPr>
      </w:pPr>
      <w:r>
        <w:rPr>
          <w:rFonts w:ascii="Arial" w:eastAsia="Times New Roman" w:hAnsi="Arial" w:cs="Arial"/>
          <w:b/>
          <w:caps/>
        </w:rPr>
        <w:br w:type="page"/>
      </w:r>
    </w:p>
    <w:p w14:paraId="188721F1" w14:textId="77777777" w:rsidR="00145A16" w:rsidRDefault="00145A16" w:rsidP="00C335E4">
      <w:pPr>
        <w:spacing w:before="120" w:after="120" w:line="240" w:lineRule="auto"/>
        <w:jc w:val="center"/>
        <w:rPr>
          <w:rFonts w:ascii="Arial" w:eastAsia="Times New Roman" w:hAnsi="Arial" w:cs="Arial"/>
          <w:b/>
          <w:caps/>
        </w:rPr>
        <w:sectPr w:rsidR="00145A16" w:rsidSect="00145A16">
          <w:pgSz w:w="15840" w:h="12240" w:orient="landscape"/>
          <w:pgMar w:top="1440" w:right="1440" w:bottom="1440" w:left="1440" w:header="720" w:footer="720" w:gutter="0"/>
          <w:cols w:space="720"/>
          <w:docGrid w:linePitch="360"/>
        </w:sectPr>
      </w:pPr>
    </w:p>
    <w:p w14:paraId="188721F2" w14:textId="77777777" w:rsidR="00C335E4" w:rsidRDefault="00C335E4" w:rsidP="00C335E4">
      <w:pPr>
        <w:spacing w:before="120" w:after="120" w:line="240" w:lineRule="auto"/>
        <w:jc w:val="center"/>
        <w:rPr>
          <w:rFonts w:ascii="Arial" w:eastAsia="Times New Roman" w:hAnsi="Arial" w:cs="Arial"/>
          <w:b/>
          <w:caps/>
        </w:rPr>
      </w:pPr>
      <w:commentRangeStart w:id="228"/>
      <w:r>
        <w:rPr>
          <w:rFonts w:ascii="Arial" w:eastAsia="Times New Roman" w:hAnsi="Arial" w:cs="Arial"/>
          <w:b/>
          <w:caps/>
        </w:rPr>
        <w:lastRenderedPageBreak/>
        <w:t xml:space="preserve">EXHIBIT </w:t>
      </w:r>
      <w:commentRangeStart w:id="229"/>
      <w:r w:rsidR="00145A16">
        <w:rPr>
          <w:rFonts w:ascii="Arial" w:eastAsia="Times New Roman" w:hAnsi="Arial" w:cs="Arial"/>
          <w:b/>
          <w:caps/>
        </w:rPr>
        <w:t>B</w:t>
      </w:r>
      <w:commentRangeEnd w:id="229"/>
      <w:r w:rsidR="00662EE2">
        <w:rPr>
          <w:rStyle w:val="CommentReference"/>
        </w:rPr>
        <w:commentReference w:id="229"/>
      </w:r>
      <w:commentRangeEnd w:id="228"/>
      <w:r w:rsidR="009B5557">
        <w:rPr>
          <w:rStyle w:val="CommentReference"/>
        </w:rPr>
        <w:commentReference w:id="228"/>
      </w:r>
    </w:p>
    <w:p w14:paraId="188721F3" w14:textId="77777777" w:rsidR="00C335E4" w:rsidRDefault="00C335E4" w:rsidP="00C335E4">
      <w:pPr>
        <w:spacing w:before="120" w:after="120" w:line="240" w:lineRule="auto"/>
        <w:jc w:val="center"/>
        <w:rPr>
          <w:rFonts w:ascii="Arial" w:eastAsia="Times New Roman" w:hAnsi="Arial" w:cs="Arial"/>
          <w:b/>
          <w:caps/>
        </w:rPr>
      </w:pPr>
      <w:r>
        <w:rPr>
          <w:rFonts w:ascii="Arial" w:eastAsia="Times New Roman" w:hAnsi="Arial" w:cs="Arial"/>
          <w:b/>
          <w:caps/>
        </w:rPr>
        <w:t>CHANGE ORDER #</w:t>
      </w:r>
      <w:r w:rsidRPr="00E054E6">
        <w:rPr>
          <w:rFonts w:ascii="Arial" w:eastAsia="Times New Roman" w:hAnsi="Arial" w:cs="Arial"/>
          <w:b/>
        </w:rPr>
        <w:t>&lt;</w:t>
      </w:r>
      <w:r w:rsidRPr="00E054E6">
        <w:rPr>
          <w:rFonts w:ascii="Arial" w:eastAsia="Times New Roman" w:hAnsi="Arial" w:cs="Arial"/>
          <w:b/>
          <w:highlight w:val="yellow"/>
        </w:rPr>
        <w:t xml:space="preserve">Insert </w:t>
      </w:r>
      <w:r>
        <w:rPr>
          <w:rFonts w:ascii="Arial" w:eastAsia="Times New Roman" w:hAnsi="Arial" w:cs="Arial"/>
          <w:b/>
          <w:highlight w:val="yellow"/>
        </w:rPr>
        <w:t>Change Order</w:t>
      </w:r>
      <w:r w:rsidRPr="00E054E6">
        <w:rPr>
          <w:rFonts w:ascii="Arial" w:eastAsia="Times New Roman" w:hAnsi="Arial" w:cs="Arial"/>
          <w:b/>
          <w:highlight w:val="yellow"/>
        </w:rPr>
        <w:t xml:space="preserve"> Number</w:t>
      </w:r>
      <w:r w:rsidRPr="00E054E6">
        <w:rPr>
          <w:rFonts w:ascii="Arial" w:eastAsia="Times New Roman" w:hAnsi="Arial" w:cs="Arial"/>
          <w:b/>
        </w:rPr>
        <w:t>&gt;</w:t>
      </w:r>
    </w:p>
    <w:p w14:paraId="188721F4" w14:textId="77777777" w:rsidR="00C335E4" w:rsidRDefault="00C335E4" w:rsidP="00C335E4">
      <w:pPr>
        <w:spacing w:before="120" w:after="120" w:line="240" w:lineRule="auto"/>
        <w:jc w:val="center"/>
        <w:rPr>
          <w:rFonts w:ascii="Arial" w:eastAsia="Times New Roman" w:hAnsi="Arial" w:cs="Arial"/>
          <w:b/>
          <w:caps/>
        </w:rPr>
      </w:pPr>
      <w:r>
        <w:rPr>
          <w:rFonts w:ascii="Arial" w:eastAsia="Times New Roman" w:hAnsi="Arial" w:cs="Arial"/>
          <w:b/>
          <w:caps/>
        </w:rPr>
        <w:t>Statement of Work #</w:t>
      </w:r>
      <w:r w:rsidRPr="00E054E6">
        <w:rPr>
          <w:rFonts w:ascii="Arial" w:eastAsia="Times New Roman" w:hAnsi="Arial" w:cs="Arial"/>
          <w:b/>
        </w:rPr>
        <w:t>&lt;</w:t>
      </w:r>
      <w:r w:rsidRPr="00E054E6">
        <w:rPr>
          <w:rFonts w:ascii="Arial" w:eastAsia="Times New Roman" w:hAnsi="Arial" w:cs="Arial"/>
          <w:b/>
          <w:highlight w:val="yellow"/>
        </w:rPr>
        <w:t>Insert SOW Number</w:t>
      </w:r>
      <w:r w:rsidRPr="00E054E6">
        <w:rPr>
          <w:rFonts w:ascii="Arial" w:eastAsia="Times New Roman" w:hAnsi="Arial" w:cs="Arial"/>
          <w:b/>
        </w:rPr>
        <w:t>&gt;</w:t>
      </w:r>
    </w:p>
    <w:p w14:paraId="188721F5" w14:textId="77777777" w:rsidR="00C335E4" w:rsidRDefault="00610271" w:rsidP="00610271">
      <w:pPr>
        <w:spacing w:before="120" w:after="120" w:line="240" w:lineRule="auto"/>
        <w:jc w:val="center"/>
        <w:outlineLvl w:val="0"/>
        <w:rPr>
          <w:rFonts w:ascii="Arial" w:eastAsia="Times New Roman" w:hAnsi="Arial" w:cs="Arial"/>
          <w:b/>
          <w:caps/>
          <w:kern w:val="32"/>
        </w:rPr>
      </w:pPr>
      <w:bookmarkStart w:id="230" w:name="_Toc208713742"/>
      <w:bookmarkStart w:id="231" w:name="_Toc349817221"/>
      <w:bookmarkStart w:id="232" w:name="_Toc349652259"/>
      <w:bookmarkStart w:id="233" w:name="_Toc349651823"/>
      <w:bookmarkStart w:id="234" w:name="_Toc349651537"/>
      <w:r>
        <w:rPr>
          <w:rFonts w:ascii="Arial" w:eastAsia="Times New Roman" w:hAnsi="Arial" w:cs="Arial"/>
          <w:b/>
          <w:caps/>
          <w:kern w:val="32"/>
        </w:rPr>
        <w:t>DELIVERABLES / MILESTONES AND COMPENSATION</w:t>
      </w:r>
      <w:bookmarkEnd w:id="230"/>
      <w:bookmarkEnd w:id="231"/>
      <w:bookmarkEnd w:id="232"/>
      <w:bookmarkEnd w:id="233"/>
      <w:bookmarkEnd w:id="234"/>
    </w:p>
    <w:p w14:paraId="188721F6" w14:textId="77777777" w:rsidR="00610271" w:rsidRDefault="00610271" w:rsidP="00610271">
      <w:pPr>
        <w:spacing w:before="120" w:after="120" w:line="240" w:lineRule="auto"/>
        <w:jc w:val="center"/>
        <w:outlineLvl w:val="0"/>
        <w:rPr>
          <w:rFonts w:ascii="Arial" w:hAnsi="Arial" w:cs="Arial"/>
        </w:rPr>
      </w:pPr>
    </w:p>
    <w:tbl>
      <w:tblPr>
        <w:tblW w:w="36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2180"/>
        <w:gridCol w:w="1146"/>
        <w:gridCol w:w="1032"/>
        <w:gridCol w:w="1506"/>
      </w:tblGrid>
      <w:tr w:rsidR="00610271" w14:paraId="188721FC" w14:textId="77777777" w:rsidTr="00610271">
        <w:trPr>
          <w:cantSplit/>
          <w:trHeight w:val="1134"/>
          <w:tblHeader/>
          <w:jc w:val="center"/>
        </w:trPr>
        <w:tc>
          <w:tcPr>
            <w:tcW w:w="740" w:type="pct"/>
            <w:tcBorders>
              <w:top w:val="single" w:sz="4" w:space="0" w:color="auto"/>
              <w:left w:val="single" w:sz="4" w:space="0" w:color="auto"/>
              <w:bottom w:val="single" w:sz="4" w:space="0" w:color="auto"/>
              <w:right w:val="single" w:sz="4" w:space="0" w:color="auto"/>
            </w:tcBorders>
            <w:vAlign w:val="center"/>
            <w:hideMark/>
          </w:tcPr>
          <w:p w14:paraId="188721F7" w14:textId="77777777" w:rsidR="00610271" w:rsidRDefault="00610271" w:rsidP="00177486">
            <w:pPr>
              <w:spacing w:before="120" w:after="120" w:line="240" w:lineRule="auto"/>
              <w:jc w:val="center"/>
              <w:rPr>
                <w:rFonts w:ascii="Arial" w:eastAsia="Times New Roman" w:hAnsi="Arial" w:cs="Arial"/>
                <w:b/>
              </w:rPr>
            </w:pPr>
            <w:r>
              <w:rPr>
                <w:rFonts w:ascii="Arial" w:eastAsia="Times New Roman" w:hAnsi="Arial" w:cs="Arial"/>
                <w:b/>
              </w:rPr>
              <w:t>Item Number</w:t>
            </w:r>
          </w:p>
        </w:tc>
        <w:tc>
          <w:tcPr>
            <w:tcW w:w="1589" w:type="pct"/>
            <w:tcBorders>
              <w:top w:val="single" w:sz="4" w:space="0" w:color="auto"/>
              <w:left w:val="single" w:sz="4" w:space="0" w:color="auto"/>
              <w:bottom w:val="single" w:sz="4" w:space="0" w:color="auto"/>
              <w:right w:val="single" w:sz="4" w:space="0" w:color="auto"/>
            </w:tcBorders>
            <w:vAlign w:val="center"/>
            <w:hideMark/>
          </w:tcPr>
          <w:p w14:paraId="188721F8" w14:textId="77777777" w:rsidR="00610271" w:rsidRDefault="00610271" w:rsidP="00177486">
            <w:pPr>
              <w:spacing w:before="120" w:after="120" w:line="240" w:lineRule="auto"/>
              <w:jc w:val="center"/>
              <w:rPr>
                <w:rFonts w:ascii="Arial" w:eastAsia="Times New Roman" w:hAnsi="Arial" w:cs="Arial"/>
                <w:b/>
              </w:rPr>
            </w:pPr>
            <w:r>
              <w:rPr>
                <w:rFonts w:ascii="Arial" w:eastAsia="Times New Roman" w:hAnsi="Arial" w:cs="Arial"/>
                <w:b/>
              </w:rPr>
              <w:t>Deliverables / Milestone</w:t>
            </w:r>
          </w:p>
        </w:tc>
        <w:tc>
          <w:tcPr>
            <w:tcW w:w="810" w:type="pct"/>
            <w:tcBorders>
              <w:top w:val="single" w:sz="4" w:space="0" w:color="auto"/>
              <w:left w:val="single" w:sz="4" w:space="0" w:color="auto"/>
              <w:bottom w:val="single" w:sz="4" w:space="0" w:color="auto"/>
              <w:right w:val="single" w:sz="4" w:space="0" w:color="auto"/>
            </w:tcBorders>
            <w:vAlign w:val="center"/>
            <w:hideMark/>
          </w:tcPr>
          <w:p w14:paraId="188721F9" w14:textId="77777777" w:rsidR="00610271" w:rsidRDefault="00610271" w:rsidP="00177486">
            <w:pPr>
              <w:spacing w:before="120" w:after="120" w:line="240" w:lineRule="auto"/>
              <w:jc w:val="center"/>
              <w:rPr>
                <w:rFonts w:ascii="Arial" w:eastAsia="Times New Roman" w:hAnsi="Arial" w:cs="Arial"/>
                <w:b/>
              </w:rPr>
            </w:pPr>
            <w:r>
              <w:rPr>
                <w:rFonts w:ascii="Arial" w:eastAsia="Times New Roman" w:hAnsi="Arial" w:cs="Arial"/>
                <w:b/>
              </w:rPr>
              <w:t>Previous Due Date</w:t>
            </w:r>
          </w:p>
        </w:tc>
        <w:tc>
          <w:tcPr>
            <w:tcW w:w="759" w:type="pct"/>
            <w:tcBorders>
              <w:top w:val="single" w:sz="4" w:space="0" w:color="auto"/>
              <w:left w:val="single" w:sz="4" w:space="0" w:color="auto"/>
              <w:bottom w:val="single" w:sz="4" w:space="0" w:color="auto"/>
              <w:right w:val="single" w:sz="4" w:space="0" w:color="auto"/>
            </w:tcBorders>
            <w:vAlign w:val="center"/>
          </w:tcPr>
          <w:p w14:paraId="188721FA" w14:textId="77777777" w:rsidR="00610271" w:rsidRDefault="00610271" w:rsidP="00177486">
            <w:pPr>
              <w:spacing w:before="120" w:after="120" w:line="240" w:lineRule="auto"/>
              <w:jc w:val="center"/>
              <w:rPr>
                <w:rFonts w:ascii="Arial" w:eastAsia="Times New Roman" w:hAnsi="Arial" w:cs="Arial"/>
                <w:b/>
              </w:rPr>
            </w:pPr>
            <w:r>
              <w:rPr>
                <w:rFonts w:ascii="Arial" w:eastAsia="Times New Roman" w:hAnsi="Arial" w:cs="Arial"/>
                <w:b/>
              </w:rPr>
              <w:t>New Due Date</w:t>
            </w:r>
          </w:p>
        </w:tc>
        <w:tc>
          <w:tcPr>
            <w:tcW w:w="1103" w:type="pct"/>
            <w:tcBorders>
              <w:top w:val="single" w:sz="4" w:space="0" w:color="auto"/>
              <w:left w:val="single" w:sz="4" w:space="0" w:color="auto"/>
              <w:bottom w:val="single" w:sz="4" w:space="0" w:color="auto"/>
              <w:right w:val="single" w:sz="4" w:space="0" w:color="auto"/>
            </w:tcBorders>
            <w:vAlign w:val="center"/>
          </w:tcPr>
          <w:p w14:paraId="188721FB" w14:textId="77777777" w:rsidR="00610271" w:rsidRDefault="00610271" w:rsidP="00177486">
            <w:pPr>
              <w:spacing w:before="120" w:after="120" w:line="240" w:lineRule="auto"/>
              <w:jc w:val="center"/>
              <w:rPr>
                <w:rFonts w:ascii="Arial" w:eastAsia="Times New Roman" w:hAnsi="Arial" w:cs="Arial"/>
                <w:b/>
              </w:rPr>
            </w:pPr>
            <w:r>
              <w:rPr>
                <w:rFonts w:ascii="Arial" w:eastAsia="Times New Roman" w:hAnsi="Arial" w:cs="Arial"/>
                <w:b/>
              </w:rPr>
              <w:t>Final Acceptance Criteria</w:t>
            </w:r>
          </w:p>
        </w:tc>
      </w:tr>
      <w:tr w:rsidR="00610271" w14:paraId="18872202" w14:textId="77777777" w:rsidTr="00610271">
        <w:trPr>
          <w:cantSplit/>
          <w:trHeight w:val="1134"/>
          <w:jc w:val="center"/>
        </w:trPr>
        <w:tc>
          <w:tcPr>
            <w:tcW w:w="7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8721FD" w14:textId="77777777" w:rsidR="00610271" w:rsidRDefault="00610271" w:rsidP="00177486">
            <w:pPr>
              <w:spacing w:before="120" w:after="120" w:line="240" w:lineRule="auto"/>
              <w:jc w:val="center"/>
              <w:rPr>
                <w:rFonts w:ascii="Arial" w:eastAsia="Times New Roman" w:hAnsi="Arial" w:cs="Arial"/>
                <w:b/>
              </w:rPr>
            </w:pPr>
            <w:r>
              <w:rPr>
                <w:rFonts w:ascii="Arial" w:eastAsia="Times New Roman" w:hAnsi="Arial" w:cs="Arial"/>
                <w:b/>
              </w:rPr>
              <w:t>4.1.1</w:t>
            </w:r>
          </w:p>
        </w:tc>
        <w:tc>
          <w:tcPr>
            <w:tcW w:w="1589" w:type="pct"/>
            <w:tcBorders>
              <w:top w:val="single" w:sz="4" w:space="0" w:color="auto"/>
              <w:left w:val="single" w:sz="4" w:space="0" w:color="auto"/>
              <w:bottom w:val="single" w:sz="4" w:space="0" w:color="auto"/>
              <w:right w:val="single" w:sz="4" w:space="0" w:color="auto"/>
            </w:tcBorders>
            <w:shd w:val="clear" w:color="auto" w:fill="auto"/>
            <w:vAlign w:val="center"/>
          </w:tcPr>
          <w:p w14:paraId="188721FE" w14:textId="77777777" w:rsidR="00610271" w:rsidRPr="00296157" w:rsidRDefault="00610271" w:rsidP="00177486">
            <w:pPr>
              <w:spacing w:before="120" w:after="120" w:line="240" w:lineRule="auto"/>
              <w:rPr>
                <w:rFonts w:ascii="Arial" w:eastAsia="Times New Roman" w:hAnsi="Arial" w:cs="Arial"/>
              </w:rPr>
            </w:pP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188721FF" w14:textId="77777777" w:rsidR="00610271" w:rsidRPr="00296157" w:rsidRDefault="00610271" w:rsidP="00177486">
            <w:pPr>
              <w:spacing w:before="120" w:after="120" w:line="240" w:lineRule="auto"/>
              <w:jc w:val="center"/>
              <w:rPr>
                <w:rFonts w:ascii="Arial" w:eastAsia="Times New Roman" w:hAnsi="Arial" w:cs="Arial"/>
              </w:rPr>
            </w:pP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18872200" w14:textId="77777777" w:rsidR="00610271" w:rsidRPr="00296157" w:rsidRDefault="00610271" w:rsidP="00177486">
            <w:pPr>
              <w:spacing w:before="120" w:after="120" w:line="240" w:lineRule="auto"/>
              <w:jc w:val="center"/>
              <w:rPr>
                <w:rFonts w:ascii="Arial" w:eastAsia="Times New Roman" w:hAnsi="Arial" w:cs="Arial"/>
              </w:rPr>
            </w:pPr>
          </w:p>
        </w:tc>
        <w:tc>
          <w:tcPr>
            <w:tcW w:w="1103" w:type="pct"/>
            <w:tcBorders>
              <w:top w:val="single" w:sz="4" w:space="0" w:color="auto"/>
              <w:left w:val="single" w:sz="4" w:space="0" w:color="auto"/>
              <w:bottom w:val="single" w:sz="4" w:space="0" w:color="auto"/>
              <w:right w:val="single" w:sz="4" w:space="0" w:color="auto"/>
            </w:tcBorders>
            <w:shd w:val="clear" w:color="auto" w:fill="auto"/>
            <w:vAlign w:val="center"/>
          </w:tcPr>
          <w:p w14:paraId="18872201" w14:textId="77777777" w:rsidR="00610271" w:rsidRPr="00296157" w:rsidRDefault="00610271" w:rsidP="00177486">
            <w:pPr>
              <w:spacing w:before="120" w:after="120" w:line="240" w:lineRule="auto"/>
              <w:rPr>
                <w:rFonts w:ascii="Arial" w:eastAsia="Times New Roman" w:hAnsi="Arial" w:cs="Arial"/>
              </w:rPr>
            </w:pPr>
          </w:p>
        </w:tc>
      </w:tr>
      <w:tr w:rsidR="00610271" w14:paraId="18872208" w14:textId="77777777" w:rsidTr="00610271">
        <w:trPr>
          <w:cantSplit/>
          <w:trHeight w:val="1134"/>
          <w:jc w:val="center"/>
        </w:trPr>
        <w:tc>
          <w:tcPr>
            <w:tcW w:w="7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872203" w14:textId="77777777" w:rsidR="00610271" w:rsidRDefault="00610271" w:rsidP="00177486">
            <w:pPr>
              <w:spacing w:before="120" w:after="120" w:line="240" w:lineRule="auto"/>
              <w:jc w:val="center"/>
              <w:rPr>
                <w:rFonts w:ascii="Arial" w:eastAsia="Times New Roman" w:hAnsi="Arial" w:cs="Arial"/>
                <w:b/>
              </w:rPr>
            </w:pPr>
            <w:r>
              <w:rPr>
                <w:rFonts w:ascii="Arial" w:eastAsia="Times New Roman" w:hAnsi="Arial" w:cs="Arial"/>
                <w:b/>
              </w:rPr>
              <w:t>4.1.2</w:t>
            </w:r>
          </w:p>
        </w:tc>
        <w:tc>
          <w:tcPr>
            <w:tcW w:w="1589" w:type="pct"/>
            <w:tcBorders>
              <w:top w:val="single" w:sz="4" w:space="0" w:color="auto"/>
              <w:left w:val="single" w:sz="4" w:space="0" w:color="auto"/>
              <w:bottom w:val="single" w:sz="4" w:space="0" w:color="auto"/>
              <w:right w:val="single" w:sz="4" w:space="0" w:color="auto"/>
            </w:tcBorders>
            <w:shd w:val="clear" w:color="auto" w:fill="auto"/>
            <w:vAlign w:val="center"/>
          </w:tcPr>
          <w:p w14:paraId="18872204" w14:textId="77777777" w:rsidR="00610271" w:rsidRPr="00296157" w:rsidRDefault="00610271" w:rsidP="00177486">
            <w:pPr>
              <w:spacing w:before="120" w:after="120" w:line="240" w:lineRule="auto"/>
              <w:rPr>
                <w:rFonts w:ascii="Arial" w:eastAsia="Times New Roman" w:hAnsi="Arial" w:cs="Arial"/>
              </w:rPr>
            </w:pP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18872205" w14:textId="77777777" w:rsidR="00610271" w:rsidRPr="00296157" w:rsidRDefault="00610271" w:rsidP="00177486">
            <w:pPr>
              <w:spacing w:before="120" w:after="120" w:line="240" w:lineRule="auto"/>
              <w:jc w:val="center"/>
              <w:rPr>
                <w:rFonts w:ascii="Arial" w:eastAsia="Times New Roman" w:hAnsi="Arial" w:cs="Arial"/>
              </w:rPr>
            </w:pP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18872206" w14:textId="77777777" w:rsidR="00610271" w:rsidRPr="00296157" w:rsidRDefault="00610271" w:rsidP="00177486">
            <w:pPr>
              <w:spacing w:before="120" w:after="120" w:line="240" w:lineRule="auto"/>
              <w:jc w:val="center"/>
              <w:rPr>
                <w:rFonts w:ascii="Arial" w:eastAsia="Times New Roman" w:hAnsi="Arial" w:cs="Arial"/>
              </w:rPr>
            </w:pPr>
          </w:p>
        </w:tc>
        <w:tc>
          <w:tcPr>
            <w:tcW w:w="1103" w:type="pct"/>
            <w:tcBorders>
              <w:top w:val="single" w:sz="4" w:space="0" w:color="auto"/>
              <w:left w:val="single" w:sz="4" w:space="0" w:color="auto"/>
              <w:bottom w:val="single" w:sz="4" w:space="0" w:color="auto"/>
              <w:right w:val="single" w:sz="4" w:space="0" w:color="auto"/>
            </w:tcBorders>
            <w:shd w:val="clear" w:color="auto" w:fill="auto"/>
            <w:vAlign w:val="center"/>
          </w:tcPr>
          <w:p w14:paraId="18872207" w14:textId="77777777" w:rsidR="00610271" w:rsidRPr="00296157" w:rsidRDefault="00610271" w:rsidP="00177486">
            <w:pPr>
              <w:spacing w:before="120" w:after="120" w:line="240" w:lineRule="auto"/>
              <w:rPr>
                <w:rFonts w:ascii="Arial" w:eastAsia="Times New Roman" w:hAnsi="Arial" w:cs="Arial"/>
                <w:sz w:val="16"/>
              </w:rPr>
            </w:pPr>
          </w:p>
        </w:tc>
      </w:tr>
      <w:tr w:rsidR="00610271" w14:paraId="1887220E" w14:textId="77777777" w:rsidTr="00610271">
        <w:trPr>
          <w:cantSplit/>
          <w:trHeight w:val="1134"/>
          <w:jc w:val="center"/>
        </w:trPr>
        <w:tc>
          <w:tcPr>
            <w:tcW w:w="740" w:type="pct"/>
            <w:tcBorders>
              <w:top w:val="single" w:sz="4" w:space="0" w:color="auto"/>
              <w:left w:val="single" w:sz="4" w:space="0" w:color="auto"/>
              <w:bottom w:val="single" w:sz="4" w:space="0" w:color="auto"/>
              <w:right w:val="single" w:sz="4" w:space="0" w:color="auto"/>
            </w:tcBorders>
            <w:vAlign w:val="center"/>
          </w:tcPr>
          <w:p w14:paraId="18872209" w14:textId="77777777" w:rsidR="00610271" w:rsidRPr="00F91635" w:rsidRDefault="00610271" w:rsidP="00177486">
            <w:pPr>
              <w:spacing w:before="120" w:after="120" w:line="240" w:lineRule="auto"/>
              <w:jc w:val="center"/>
              <w:rPr>
                <w:rFonts w:ascii="Arial" w:eastAsia="Times New Roman" w:hAnsi="Arial" w:cs="Arial"/>
                <w:b/>
              </w:rPr>
            </w:pPr>
            <w:r>
              <w:rPr>
                <w:rFonts w:ascii="Arial" w:eastAsia="Times New Roman" w:hAnsi="Arial" w:cs="Arial"/>
                <w:b/>
              </w:rPr>
              <w:t>4.1.3</w:t>
            </w:r>
          </w:p>
        </w:tc>
        <w:tc>
          <w:tcPr>
            <w:tcW w:w="1589" w:type="pct"/>
            <w:tcBorders>
              <w:top w:val="single" w:sz="4" w:space="0" w:color="auto"/>
              <w:left w:val="single" w:sz="4" w:space="0" w:color="auto"/>
              <w:bottom w:val="single" w:sz="4" w:space="0" w:color="auto"/>
              <w:right w:val="single" w:sz="4" w:space="0" w:color="auto"/>
            </w:tcBorders>
            <w:vAlign w:val="center"/>
          </w:tcPr>
          <w:p w14:paraId="1887220A" w14:textId="77777777" w:rsidR="00610271" w:rsidRPr="00296157" w:rsidRDefault="00610271" w:rsidP="00177486">
            <w:pPr>
              <w:spacing w:before="120" w:after="120" w:line="240" w:lineRule="auto"/>
              <w:rPr>
                <w:rFonts w:ascii="Arial" w:eastAsia="Times New Roman" w:hAnsi="Arial" w:cs="Arial"/>
              </w:rPr>
            </w:pPr>
          </w:p>
        </w:tc>
        <w:tc>
          <w:tcPr>
            <w:tcW w:w="810" w:type="pct"/>
            <w:tcBorders>
              <w:top w:val="single" w:sz="4" w:space="0" w:color="auto"/>
              <w:left w:val="single" w:sz="4" w:space="0" w:color="auto"/>
              <w:bottom w:val="single" w:sz="4" w:space="0" w:color="auto"/>
              <w:right w:val="single" w:sz="4" w:space="0" w:color="auto"/>
            </w:tcBorders>
            <w:vAlign w:val="center"/>
          </w:tcPr>
          <w:p w14:paraId="1887220B" w14:textId="77777777" w:rsidR="00610271" w:rsidRPr="00296157" w:rsidRDefault="00610271" w:rsidP="00177486">
            <w:pPr>
              <w:spacing w:before="120" w:after="120" w:line="240" w:lineRule="auto"/>
              <w:jc w:val="center"/>
              <w:rPr>
                <w:rFonts w:ascii="Arial" w:eastAsia="Times New Roman" w:hAnsi="Arial" w:cs="Arial"/>
              </w:rPr>
            </w:pPr>
          </w:p>
        </w:tc>
        <w:tc>
          <w:tcPr>
            <w:tcW w:w="759" w:type="pct"/>
            <w:tcBorders>
              <w:top w:val="single" w:sz="4" w:space="0" w:color="auto"/>
              <w:left w:val="single" w:sz="4" w:space="0" w:color="auto"/>
              <w:bottom w:val="single" w:sz="4" w:space="0" w:color="auto"/>
              <w:right w:val="single" w:sz="4" w:space="0" w:color="auto"/>
            </w:tcBorders>
            <w:vAlign w:val="center"/>
          </w:tcPr>
          <w:p w14:paraId="1887220C" w14:textId="77777777" w:rsidR="00610271" w:rsidRPr="00296157" w:rsidRDefault="00610271" w:rsidP="00177486">
            <w:pPr>
              <w:spacing w:before="120" w:after="120" w:line="240" w:lineRule="auto"/>
              <w:jc w:val="center"/>
              <w:rPr>
                <w:rFonts w:ascii="Arial" w:eastAsia="Times New Roman" w:hAnsi="Arial" w:cs="Arial"/>
              </w:rPr>
            </w:pPr>
          </w:p>
        </w:tc>
        <w:tc>
          <w:tcPr>
            <w:tcW w:w="1103" w:type="pct"/>
            <w:tcBorders>
              <w:top w:val="single" w:sz="4" w:space="0" w:color="auto"/>
              <w:left w:val="single" w:sz="4" w:space="0" w:color="auto"/>
              <w:bottom w:val="single" w:sz="4" w:space="0" w:color="auto"/>
              <w:right w:val="single" w:sz="4" w:space="0" w:color="auto"/>
            </w:tcBorders>
            <w:vAlign w:val="center"/>
          </w:tcPr>
          <w:p w14:paraId="1887220D" w14:textId="77777777" w:rsidR="00610271" w:rsidRPr="00296157" w:rsidRDefault="00610271" w:rsidP="00177486">
            <w:pPr>
              <w:spacing w:before="120" w:after="120" w:line="240" w:lineRule="auto"/>
              <w:rPr>
                <w:rFonts w:ascii="Arial" w:eastAsia="Times New Roman" w:hAnsi="Arial" w:cs="Arial"/>
                <w:sz w:val="16"/>
              </w:rPr>
            </w:pPr>
          </w:p>
        </w:tc>
      </w:tr>
    </w:tbl>
    <w:p w14:paraId="1887220F" w14:textId="77777777" w:rsidR="00C335E4" w:rsidRPr="00823F14" w:rsidRDefault="00C335E4" w:rsidP="00C335E4">
      <w:pPr>
        <w:rPr>
          <w:rFonts w:ascii="Arial" w:hAnsi="Arial" w:cs="Arial"/>
        </w:rPr>
      </w:pPr>
    </w:p>
    <w:p w14:paraId="18872210" w14:textId="77777777" w:rsidR="003469C9" w:rsidRPr="00823F14" w:rsidRDefault="003469C9" w:rsidP="003832D8">
      <w:pPr>
        <w:rPr>
          <w:rFonts w:ascii="Arial" w:hAnsi="Arial" w:cs="Arial"/>
        </w:rPr>
      </w:pPr>
    </w:p>
    <w:sectPr w:rsidR="003469C9" w:rsidRPr="00823F14" w:rsidSect="00B40D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Karishma Nangia" w:date="2024-12-06T14:13:00Z" w:initials="KN">
    <w:p w14:paraId="3C8822ED" w14:textId="3E6339EA" w:rsidR="00316884" w:rsidRDefault="00316884">
      <w:pPr>
        <w:pStyle w:val="CommentText"/>
      </w:pPr>
      <w:r>
        <w:rPr>
          <w:rStyle w:val="CommentReference"/>
        </w:rPr>
        <w:annotationRef/>
      </w:r>
      <w:r>
        <w:t>TBD</w:t>
      </w:r>
    </w:p>
  </w:comment>
  <w:comment w:id="39" w:author="Karishma Nangia" w:date="2024-12-06T14:14:00Z" w:initials="KN">
    <w:p w14:paraId="4E6DD518" w14:textId="68C3633E" w:rsidR="00316884" w:rsidRDefault="00316884">
      <w:pPr>
        <w:pStyle w:val="CommentText"/>
      </w:pPr>
      <w:r>
        <w:rPr>
          <w:rStyle w:val="CommentReference"/>
        </w:rPr>
        <w:annotationRef/>
      </w:r>
      <w:r>
        <w:t>TBD</w:t>
      </w:r>
      <w:r w:rsidR="006E4FEA">
        <w:t xml:space="preserve"> Should be 298,600 Now</w:t>
      </w:r>
    </w:p>
  </w:comment>
  <w:comment w:id="84" w:author="Karishma Nangia" w:date="2024-12-06T18:21:00Z" w:initials="KN">
    <w:p w14:paraId="29927D27" w14:textId="63B54CD7" w:rsidR="00305852" w:rsidRDefault="00305852">
      <w:pPr>
        <w:pStyle w:val="CommentText"/>
      </w:pPr>
      <w:r>
        <w:rPr>
          <w:rStyle w:val="CommentReference"/>
        </w:rPr>
        <w:annotationRef/>
      </w:r>
      <w:r>
        <w:t>Not applicable</w:t>
      </w:r>
    </w:p>
  </w:comment>
  <w:comment w:id="87" w:author="Karishma Nangia" w:date="2024-12-06T18:23:00Z" w:initials="KN">
    <w:p w14:paraId="168C6925" w14:textId="3E80A092" w:rsidR="00305852" w:rsidRDefault="00305852">
      <w:pPr>
        <w:pStyle w:val="CommentText"/>
      </w:pPr>
      <w:r>
        <w:rPr>
          <w:rStyle w:val="CommentReference"/>
        </w:rPr>
        <w:annotationRef/>
      </w:r>
      <w:r>
        <w:t>Not applicable</w:t>
      </w:r>
    </w:p>
  </w:comment>
  <w:comment w:id="96" w:author="Karishma Nangia" w:date="2024-12-06T14:12:00Z" w:initials="KN">
    <w:p w14:paraId="0904913A" w14:textId="179420E7" w:rsidR="00F430AA" w:rsidRDefault="00F430AA" w:rsidP="00F430AA">
      <w:pPr>
        <w:pStyle w:val="CommentText"/>
      </w:pPr>
      <w:r>
        <w:rPr>
          <w:rStyle w:val="CommentReference"/>
        </w:rPr>
        <w:annotationRef/>
      </w:r>
      <w:r>
        <w:t>Ops to update as applicable</w:t>
      </w:r>
    </w:p>
  </w:comment>
  <w:comment w:id="229" w:author="Mogelgaard, Dianna (CCI-Atlanta-CON)" w:date="2015-10-01T12:45:00Z" w:initials="DM">
    <w:p w14:paraId="18872213" w14:textId="77777777" w:rsidR="00316884" w:rsidRDefault="00316884">
      <w:pPr>
        <w:pStyle w:val="CommentText"/>
      </w:pPr>
      <w:r>
        <w:rPr>
          <w:rStyle w:val="CommentReference"/>
        </w:rPr>
        <w:annotationRef/>
      </w:r>
      <w:r>
        <w:t>Optional on T&amp;M; follow SOW guideline.</w:t>
      </w:r>
    </w:p>
  </w:comment>
  <w:comment w:id="228" w:author="Karishma Nangia" w:date="2024-12-06T13:07:00Z" w:initials="KN">
    <w:p w14:paraId="52AEC619" w14:textId="29330172" w:rsidR="00316884" w:rsidRDefault="00316884">
      <w:pPr>
        <w:pStyle w:val="CommentText"/>
      </w:pPr>
      <w:r>
        <w:rPr>
          <w:rStyle w:val="CommentReference"/>
        </w:rPr>
        <w:annotationRef/>
      </w:r>
      <w:r>
        <w:t xml:space="preserve">Not applicable as there is no change in the sow.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8822ED" w15:done="0"/>
  <w15:commentEx w15:paraId="4E6DD518" w15:done="0"/>
  <w15:commentEx w15:paraId="29927D27" w15:done="0"/>
  <w15:commentEx w15:paraId="168C6925" w15:done="0"/>
  <w15:commentEx w15:paraId="0904913A" w15:done="0"/>
  <w15:commentEx w15:paraId="18872213" w15:done="0"/>
  <w15:commentEx w15:paraId="52AEC61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72216" w14:textId="77777777" w:rsidR="00316884" w:rsidRDefault="00316884" w:rsidP="00823F14">
      <w:pPr>
        <w:spacing w:after="0" w:line="240" w:lineRule="auto"/>
      </w:pPr>
      <w:r>
        <w:separator/>
      </w:r>
    </w:p>
  </w:endnote>
  <w:endnote w:type="continuationSeparator" w:id="0">
    <w:p w14:paraId="18872217" w14:textId="77777777" w:rsidR="00316884" w:rsidRDefault="00316884" w:rsidP="00823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095F0" w14:textId="267415D0" w:rsidR="00316884" w:rsidRDefault="00316884" w:rsidP="007419AA">
    <w:pPr>
      <w:pStyle w:val="Footer"/>
      <w:rPr>
        <w:ins w:id="88" w:author="Karishma Nangia" w:date="2024-12-05T14:27:00Z"/>
        <w:rFonts w:ascii="Times New Roman" w:hAnsi="Times New Roman"/>
        <w:sz w:val="16"/>
        <w:szCs w:val="16"/>
      </w:rPr>
    </w:pPr>
    <w:r w:rsidRPr="0021605C">
      <w:rPr>
        <w:rFonts w:ascii="Times New Roman" w:hAnsi="Times New Roman"/>
        <w:sz w:val="16"/>
        <w:szCs w:val="16"/>
      </w:rPr>
      <w:t>&lt;</w:t>
    </w:r>
    <w:r w:rsidRPr="0021605C">
      <w:rPr>
        <w:rFonts w:ascii="Times New Roman" w:hAnsi="Times New Roman"/>
        <w:sz w:val="16"/>
        <w:szCs w:val="16"/>
        <w:highlight w:val="yellow"/>
      </w:rPr>
      <w:t>insert name of project</w:t>
    </w:r>
    <w:r w:rsidRPr="0021605C">
      <w:rPr>
        <w:rFonts w:ascii="Times New Roman" w:hAnsi="Times New Roman"/>
        <w:sz w:val="16"/>
        <w:szCs w:val="16"/>
      </w:rPr>
      <w:t>&gt;</w:t>
    </w:r>
    <w:ins w:id="89" w:author="Karishma Nangia" w:date="2024-12-05T14:27:00Z">
      <w:r>
        <w:rPr>
          <w:rFonts w:ascii="Times New Roman" w:hAnsi="Times New Roman"/>
          <w:sz w:val="16"/>
          <w:szCs w:val="16"/>
        </w:rPr>
        <w:t xml:space="preserve"> </w:t>
      </w:r>
      <w:r w:rsidRPr="003053C1">
        <w:rPr>
          <w:rFonts w:ascii="Times New Roman" w:hAnsi="Times New Roman"/>
          <w:sz w:val="16"/>
          <w:szCs w:val="16"/>
        </w:rPr>
        <w:t>Extension of campaign reporting and dashboard and CIAM project</w:t>
      </w:r>
    </w:ins>
  </w:p>
  <w:p w14:paraId="18872218" w14:textId="79899536" w:rsidR="00316884" w:rsidRPr="0021605C" w:rsidRDefault="00316884" w:rsidP="007419AA">
    <w:pPr>
      <w:pStyle w:val="Footer"/>
      <w:rPr>
        <w:rFonts w:ascii="Times New Roman" w:hAnsi="Times New Roman"/>
        <w:sz w:val="16"/>
        <w:szCs w:val="16"/>
      </w:rPr>
    </w:pPr>
    <w:del w:id="90" w:author="Karishma Nangia" w:date="2024-12-05T14:27:00Z">
      <w:r w:rsidRPr="0021605C" w:rsidDel="003053C1">
        <w:rPr>
          <w:rFonts w:ascii="Times New Roman" w:hAnsi="Times New Roman"/>
          <w:sz w:val="16"/>
          <w:szCs w:val="16"/>
        </w:rPr>
        <w:tab/>
      </w:r>
    </w:del>
    <w:r>
      <w:rPr>
        <w:rFonts w:ascii="Times New Roman" w:hAnsi="Times New Roman"/>
        <w:sz w:val="16"/>
        <w:szCs w:val="16"/>
      </w:rPr>
      <w:t>Change order #&lt;</w:t>
    </w:r>
    <w:r w:rsidRPr="00782972">
      <w:rPr>
        <w:rFonts w:ascii="Times New Roman" w:hAnsi="Times New Roman"/>
        <w:sz w:val="16"/>
        <w:szCs w:val="16"/>
        <w:highlight w:val="yellow"/>
      </w:rPr>
      <w:t xml:space="preserve">insert Change Order </w:t>
    </w:r>
    <w:r>
      <w:rPr>
        <w:rFonts w:ascii="Times New Roman" w:hAnsi="Times New Roman"/>
        <w:sz w:val="16"/>
        <w:szCs w:val="16"/>
        <w:highlight w:val="yellow"/>
      </w:rPr>
      <w:t>#</w:t>
    </w:r>
    <w:r w:rsidRPr="00782972">
      <w:rPr>
        <w:rFonts w:ascii="Times New Roman" w:hAnsi="Times New Roman"/>
        <w:sz w:val="16"/>
        <w:szCs w:val="16"/>
        <w:highlight w:val="yellow"/>
      </w:rPr>
      <w:t xml:space="preserve"> here</w:t>
    </w:r>
    <w:r>
      <w:rPr>
        <w:rFonts w:ascii="Times New Roman" w:hAnsi="Times New Roman"/>
        <w:sz w:val="16"/>
        <w:szCs w:val="16"/>
      </w:rPr>
      <w:t>&gt;</w:t>
    </w:r>
    <w:ins w:id="91" w:author="Karishma Nangia" w:date="2024-12-05T14:26:00Z">
      <w:r>
        <w:rPr>
          <w:rFonts w:ascii="Times New Roman" w:hAnsi="Times New Roman"/>
          <w:sz w:val="16"/>
          <w:szCs w:val="16"/>
        </w:rPr>
        <w:t>01</w:t>
      </w:r>
    </w:ins>
    <w:r>
      <w:rPr>
        <w:rFonts w:ascii="Times New Roman" w:hAnsi="Times New Roman"/>
        <w:sz w:val="16"/>
        <w:szCs w:val="16"/>
      </w:rPr>
      <w:t xml:space="preserve"> to </w:t>
    </w:r>
    <w:r w:rsidRPr="0021605C">
      <w:rPr>
        <w:rFonts w:ascii="Times New Roman" w:hAnsi="Times New Roman"/>
        <w:sz w:val="16"/>
        <w:szCs w:val="16"/>
      </w:rPr>
      <w:t>SOW#&lt;</w:t>
    </w:r>
    <w:r w:rsidRPr="0021605C">
      <w:rPr>
        <w:rFonts w:ascii="Times New Roman" w:hAnsi="Times New Roman"/>
        <w:sz w:val="16"/>
        <w:szCs w:val="16"/>
        <w:highlight w:val="yellow"/>
      </w:rPr>
      <w:t>insert SOW# here</w:t>
    </w:r>
    <w:r w:rsidRPr="0021605C">
      <w:rPr>
        <w:rFonts w:ascii="Times New Roman" w:hAnsi="Times New Roman"/>
        <w:sz w:val="16"/>
        <w:szCs w:val="16"/>
      </w:rPr>
      <w:t>&gt;</w:t>
    </w:r>
    <w:ins w:id="92" w:author="Karishma Nangia" w:date="2024-12-05T14:27:00Z">
      <w:r w:rsidRPr="003053C1">
        <w:rPr>
          <w:rFonts w:ascii="Times New Roman" w:hAnsi="Times New Roman"/>
          <w:sz w:val="16"/>
          <w:szCs w:val="16"/>
        </w:rPr>
        <w:t>D STP -24-05-132933</w:t>
      </w:r>
    </w:ins>
    <w:r w:rsidRPr="0021605C">
      <w:rPr>
        <w:rFonts w:ascii="Times New Roman" w:hAnsi="Times New Roman"/>
        <w:sz w:val="16"/>
        <w:szCs w:val="16"/>
      </w:rPr>
      <w:tab/>
      <w:t xml:space="preserve">Page </w:t>
    </w:r>
    <w:r w:rsidRPr="0021605C">
      <w:rPr>
        <w:rFonts w:ascii="Times New Roman" w:hAnsi="Times New Roman"/>
        <w:sz w:val="16"/>
        <w:szCs w:val="16"/>
      </w:rPr>
      <w:fldChar w:fldCharType="begin"/>
    </w:r>
    <w:r w:rsidRPr="0021605C">
      <w:rPr>
        <w:rFonts w:ascii="Times New Roman" w:hAnsi="Times New Roman"/>
        <w:sz w:val="16"/>
        <w:szCs w:val="16"/>
      </w:rPr>
      <w:instrText xml:space="preserve"> PAGE </w:instrText>
    </w:r>
    <w:r w:rsidRPr="0021605C">
      <w:rPr>
        <w:rFonts w:ascii="Times New Roman" w:hAnsi="Times New Roman"/>
        <w:sz w:val="16"/>
        <w:szCs w:val="16"/>
      </w:rPr>
      <w:fldChar w:fldCharType="separate"/>
    </w:r>
    <w:r w:rsidR="006E4FEA">
      <w:rPr>
        <w:rFonts w:ascii="Times New Roman" w:hAnsi="Times New Roman"/>
        <w:noProof/>
        <w:sz w:val="16"/>
        <w:szCs w:val="16"/>
      </w:rPr>
      <w:t>3</w:t>
    </w:r>
    <w:r w:rsidRPr="0021605C">
      <w:rPr>
        <w:rFonts w:ascii="Times New Roman" w:hAnsi="Times New Roman"/>
        <w:sz w:val="16"/>
        <w:szCs w:val="16"/>
      </w:rPr>
      <w:fldChar w:fldCharType="end"/>
    </w:r>
    <w:r w:rsidRPr="0021605C">
      <w:rPr>
        <w:rFonts w:ascii="Times New Roman" w:hAnsi="Times New Roman"/>
        <w:sz w:val="16"/>
        <w:szCs w:val="16"/>
      </w:rPr>
      <w:t xml:space="preserve"> of </w:t>
    </w:r>
    <w:r w:rsidRPr="0021605C">
      <w:rPr>
        <w:rFonts w:ascii="Times New Roman" w:hAnsi="Times New Roman"/>
        <w:sz w:val="16"/>
        <w:szCs w:val="16"/>
      </w:rPr>
      <w:fldChar w:fldCharType="begin"/>
    </w:r>
    <w:r w:rsidRPr="0021605C">
      <w:rPr>
        <w:rFonts w:ascii="Times New Roman" w:hAnsi="Times New Roman"/>
        <w:sz w:val="16"/>
        <w:szCs w:val="16"/>
      </w:rPr>
      <w:instrText xml:space="preserve"> NUMPAGES </w:instrText>
    </w:r>
    <w:r w:rsidRPr="0021605C">
      <w:rPr>
        <w:rFonts w:ascii="Times New Roman" w:hAnsi="Times New Roman"/>
        <w:sz w:val="16"/>
        <w:szCs w:val="16"/>
      </w:rPr>
      <w:fldChar w:fldCharType="separate"/>
    </w:r>
    <w:r w:rsidR="006E4FEA">
      <w:rPr>
        <w:rFonts w:ascii="Times New Roman" w:hAnsi="Times New Roman"/>
        <w:noProof/>
        <w:sz w:val="16"/>
        <w:szCs w:val="16"/>
      </w:rPr>
      <w:t>9</w:t>
    </w:r>
    <w:r w:rsidRPr="0021605C">
      <w:rPr>
        <w:rFonts w:ascii="Times New Roman" w:hAnsi="Times New Roman"/>
        <w:sz w:val="16"/>
        <w:szCs w:val="16"/>
      </w:rPr>
      <w:fldChar w:fldCharType="end"/>
    </w:r>
  </w:p>
  <w:p w14:paraId="18872219" w14:textId="77777777" w:rsidR="00316884" w:rsidRPr="0021605C" w:rsidRDefault="00316884" w:rsidP="007419AA">
    <w:pPr>
      <w:pStyle w:val="Footer"/>
      <w:rPr>
        <w:rFonts w:ascii="Times New Roman" w:hAnsi="Times New Roman"/>
        <w:sz w:val="16"/>
        <w:szCs w:val="16"/>
      </w:rPr>
    </w:pPr>
    <w:r w:rsidRPr="0021605C">
      <w:rPr>
        <w:rFonts w:ascii="Times New Roman" w:hAnsi="Times New Roman"/>
        <w:sz w:val="16"/>
        <w:szCs w:val="16"/>
      </w:rPr>
      <w:t>Confidential and proprietary, only to be released to those th</w:t>
    </w:r>
    <w:r>
      <w:rPr>
        <w:rFonts w:ascii="Times New Roman" w:hAnsi="Times New Roman"/>
        <w:sz w:val="16"/>
        <w:szCs w:val="16"/>
      </w:rPr>
      <w:t>at need to know</w:t>
    </w:r>
    <w:r>
      <w:rPr>
        <w:rFonts w:ascii="Times New Roman" w:hAnsi="Times New Roman"/>
        <w:sz w:val="16"/>
        <w:szCs w:val="16"/>
      </w:rPr>
      <w:tab/>
    </w:r>
    <w:proofErr w:type="spellStart"/>
    <w:r>
      <w:rPr>
        <w:rFonts w:ascii="Times New Roman" w:hAnsi="Times New Roman"/>
        <w:sz w:val="16"/>
        <w:szCs w:val="16"/>
      </w:rPr>
      <w:t>Mstr</w:t>
    </w:r>
    <w:proofErr w:type="spellEnd"/>
    <w:r>
      <w:rPr>
        <w:rFonts w:ascii="Times New Roman" w:hAnsi="Times New Roman"/>
        <w:sz w:val="16"/>
        <w:szCs w:val="16"/>
      </w:rPr>
      <w:t>. Version 01May15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72214" w14:textId="77777777" w:rsidR="00316884" w:rsidRDefault="00316884" w:rsidP="00823F14">
      <w:pPr>
        <w:spacing w:after="0" w:line="240" w:lineRule="auto"/>
      </w:pPr>
      <w:r>
        <w:separator/>
      </w:r>
    </w:p>
  </w:footnote>
  <w:footnote w:type="continuationSeparator" w:id="0">
    <w:p w14:paraId="18872215" w14:textId="77777777" w:rsidR="00316884" w:rsidRDefault="00316884" w:rsidP="00823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975FC"/>
    <w:multiLevelType w:val="hybridMultilevel"/>
    <w:tmpl w:val="24703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7384FAF"/>
    <w:multiLevelType w:val="multilevel"/>
    <w:tmpl w:val="4BD8F06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color w:val="auto"/>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ishma Nangia">
    <w15:presenceInfo w15:providerId="AD" w15:userId="S-1-5-21-776561741-1364589140-682003330-187061"/>
  </w15:person>
  <w15:person w15:author="Harvinder Singh59">
    <w15:presenceInfo w15:providerId="AD" w15:userId="S-1-5-21-776561741-1364589140-682003330-255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trackRevisions/>
  <w:documentProtection w:edit="trackedChanges" w:enforcement="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2D8"/>
    <w:rsid w:val="000013FC"/>
    <w:rsid w:val="000326E1"/>
    <w:rsid w:val="00036D13"/>
    <w:rsid w:val="0008205A"/>
    <w:rsid w:val="000D1E06"/>
    <w:rsid w:val="00145A16"/>
    <w:rsid w:val="00177486"/>
    <w:rsid w:val="00186C0E"/>
    <w:rsid w:val="001F220E"/>
    <w:rsid w:val="00203C04"/>
    <w:rsid w:val="002103E5"/>
    <w:rsid w:val="00217D1E"/>
    <w:rsid w:val="0023163B"/>
    <w:rsid w:val="002806B1"/>
    <w:rsid w:val="00297172"/>
    <w:rsid w:val="002A01A2"/>
    <w:rsid w:val="003053C1"/>
    <w:rsid w:val="00305852"/>
    <w:rsid w:val="00316884"/>
    <w:rsid w:val="00326698"/>
    <w:rsid w:val="003469C9"/>
    <w:rsid w:val="00375A83"/>
    <w:rsid w:val="003832D8"/>
    <w:rsid w:val="00386A77"/>
    <w:rsid w:val="003A21DE"/>
    <w:rsid w:val="003A75AE"/>
    <w:rsid w:val="00400872"/>
    <w:rsid w:val="00441C3C"/>
    <w:rsid w:val="00457853"/>
    <w:rsid w:val="004739EB"/>
    <w:rsid w:val="004C159C"/>
    <w:rsid w:val="004D5964"/>
    <w:rsid w:val="004F4ACD"/>
    <w:rsid w:val="00506570"/>
    <w:rsid w:val="00525879"/>
    <w:rsid w:val="00540A0A"/>
    <w:rsid w:val="00544609"/>
    <w:rsid w:val="005544C7"/>
    <w:rsid w:val="0056532D"/>
    <w:rsid w:val="005754EB"/>
    <w:rsid w:val="005A1172"/>
    <w:rsid w:val="005B2C44"/>
    <w:rsid w:val="00610271"/>
    <w:rsid w:val="00631509"/>
    <w:rsid w:val="00662EE2"/>
    <w:rsid w:val="006728BB"/>
    <w:rsid w:val="00692DBF"/>
    <w:rsid w:val="006E4FEA"/>
    <w:rsid w:val="007419AA"/>
    <w:rsid w:val="007452AB"/>
    <w:rsid w:val="00776D9B"/>
    <w:rsid w:val="0078236A"/>
    <w:rsid w:val="007C52DE"/>
    <w:rsid w:val="007C7D18"/>
    <w:rsid w:val="007D59FA"/>
    <w:rsid w:val="00823F14"/>
    <w:rsid w:val="008522C4"/>
    <w:rsid w:val="0086273C"/>
    <w:rsid w:val="00863AEA"/>
    <w:rsid w:val="00871F5E"/>
    <w:rsid w:val="0087325C"/>
    <w:rsid w:val="0091323E"/>
    <w:rsid w:val="00955619"/>
    <w:rsid w:val="00977E40"/>
    <w:rsid w:val="009A73CB"/>
    <w:rsid w:val="009B5557"/>
    <w:rsid w:val="009C0B92"/>
    <w:rsid w:val="009C4804"/>
    <w:rsid w:val="009D7E51"/>
    <w:rsid w:val="00A237F1"/>
    <w:rsid w:val="00A54F1E"/>
    <w:rsid w:val="00AB05C5"/>
    <w:rsid w:val="00AB50E8"/>
    <w:rsid w:val="00AD4086"/>
    <w:rsid w:val="00AE188E"/>
    <w:rsid w:val="00B40DBD"/>
    <w:rsid w:val="00B560EF"/>
    <w:rsid w:val="00B83B69"/>
    <w:rsid w:val="00B94CDE"/>
    <w:rsid w:val="00BC1F79"/>
    <w:rsid w:val="00C24175"/>
    <w:rsid w:val="00C25A0C"/>
    <w:rsid w:val="00C335E4"/>
    <w:rsid w:val="00C46BCE"/>
    <w:rsid w:val="00D41744"/>
    <w:rsid w:val="00D51C04"/>
    <w:rsid w:val="00D612A0"/>
    <w:rsid w:val="00D726FF"/>
    <w:rsid w:val="00D91F10"/>
    <w:rsid w:val="00DF7522"/>
    <w:rsid w:val="00E06CE2"/>
    <w:rsid w:val="00E26E0C"/>
    <w:rsid w:val="00E359DE"/>
    <w:rsid w:val="00E37F0C"/>
    <w:rsid w:val="00E671EC"/>
    <w:rsid w:val="00E675E0"/>
    <w:rsid w:val="00E96B7A"/>
    <w:rsid w:val="00EC087E"/>
    <w:rsid w:val="00EC68A6"/>
    <w:rsid w:val="00F227BC"/>
    <w:rsid w:val="00F430AA"/>
    <w:rsid w:val="00F831DC"/>
    <w:rsid w:val="00F97F07"/>
    <w:rsid w:val="00FA2E37"/>
    <w:rsid w:val="00FA6906"/>
    <w:rsid w:val="00FC336A"/>
    <w:rsid w:val="00FE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8872119"/>
  <w15:docId w15:val="{E8E954AC-6DDD-48E4-BC2A-DAFB7888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2D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14"/>
    <w:rPr>
      <w:rFonts w:ascii="Calibri" w:eastAsia="Calibri" w:hAnsi="Calibri" w:cs="Times New Roman"/>
    </w:rPr>
  </w:style>
  <w:style w:type="paragraph" w:styleId="Footer">
    <w:name w:val="footer"/>
    <w:basedOn w:val="Normal"/>
    <w:link w:val="FooterChar"/>
    <w:unhideWhenUsed/>
    <w:rsid w:val="00823F14"/>
    <w:pPr>
      <w:tabs>
        <w:tab w:val="center" w:pos="4680"/>
        <w:tab w:val="right" w:pos="9360"/>
      </w:tabs>
      <w:spacing w:after="0" w:line="240" w:lineRule="auto"/>
    </w:pPr>
  </w:style>
  <w:style w:type="character" w:customStyle="1" w:styleId="FooterChar">
    <w:name w:val="Footer Char"/>
    <w:basedOn w:val="DefaultParagraphFont"/>
    <w:link w:val="Footer"/>
    <w:rsid w:val="00823F14"/>
    <w:rPr>
      <w:rFonts w:ascii="Calibri" w:eastAsia="Calibri" w:hAnsi="Calibri" w:cs="Times New Roman"/>
    </w:rPr>
  </w:style>
  <w:style w:type="paragraph" w:styleId="BalloonText">
    <w:name w:val="Balloon Text"/>
    <w:basedOn w:val="Normal"/>
    <w:link w:val="BalloonTextChar"/>
    <w:uiPriority w:val="99"/>
    <w:semiHidden/>
    <w:unhideWhenUsed/>
    <w:rsid w:val="00823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F14"/>
    <w:rPr>
      <w:rFonts w:ascii="Tahoma" w:eastAsia="Calibri" w:hAnsi="Tahoma" w:cs="Tahoma"/>
      <w:sz w:val="16"/>
      <w:szCs w:val="16"/>
    </w:rPr>
  </w:style>
  <w:style w:type="paragraph" w:styleId="ListParagraph">
    <w:name w:val="List Paragraph"/>
    <w:basedOn w:val="Normal"/>
    <w:uiPriority w:val="34"/>
    <w:qFormat/>
    <w:rsid w:val="00145A16"/>
    <w:pPr>
      <w:ind w:left="720"/>
      <w:contextualSpacing/>
    </w:pPr>
  </w:style>
  <w:style w:type="paragraph" w:styleId="BodyText">
    <w:name w:val="Body Text"/>
    <w:basedOn w:val="Normal"/>
    <w:link w:val="BodyTextChar"/>
    <w:rsid w:val="00145A16"/>
    <w:pPr>
      <w:keepLines/>
      <w:spacing w:after="120" w:line="240" w:lineRule="auto"/>
    </w:pPr>
    <w:rPr>
      <w:rFonts w:ascii="Tahoma" w:eastAsia="Times New Roman" w:hAnsi="Tahoma"/>
      <w:color w:val="7F7F7F"/>
      <w:sz w:val="20"/>
      <w:szCs w:val="20"/>
    </w:rPr>
  </w:style>
  <w:style w:type="character" w:customStyle="1" w:styleId="BodyTextChar">
    <w:name w:val="Body Text Char"/>
    <w:basedOn w:val="DefaultParagraphFont"/>
    <w:link w:val="BodyText"/>
    <w:rsid w:val="00145A16"/>
    <w:rPr>
      <w:rFonts w:ascii="Tahoma" w:eastAsia="Times New Roman" w:hAnsi="Tahoma" w:cs="Times New Roman"/>
      <w:color w:val="7F7F7F"/>
      <w:sz w:val="20"/>
      <w:szCs w:val="20"/>
    </w:rPr>
  </w:style>
  <w:style w:type="character" w:styleId="CommentReference">
    <w:name w:val="annotation reference"/>
    <w:basedOn w:val="DefaultParagraphFont"/>
    <w:uiPriority w:val="99"/>
    <w:semiHidden/>
    <w:unhideWhenUsed/>
    <w:rsid w:val="00662EE2"/>
    <w:rPr>
      <w:sz w:val="16"/>
      <w:szCs w:val="16"/>
    </w:rPr>
  </w:style>
  <w:style w:type="paragraph" w:styleId="CommentText">
    <w:name w:val="annotation text"/>
    <w:basedOn w:val="Normal"/>
    <w:link w:val="CommentTextChar"/>
    <w:uiPriority w:val="99"/>
    <w:semiHidden/>
    <w:unhideWhenUsed/>
    <w:rsid w:val="00662EE2"/>
    <w:pPr>
      <w:spacing w:line="240" w:lineRule="auto"/>
    </w:pPr>
    <w:rPr>
      <w:sz w:val="20"/>
      <w:szCs w:val="20"/>
    </w:rPr>
  </w:style>
  <w:style w:type="character" w:customStyle="1" w:styleId="CommentTextChar">
    <w:name w:val="Comment Text Char"/>
    <w:basedOn w:val="DefaultParagraphFont"/>
    <w:link w:val="CommentText"/>
    <w:uiPriority w:val="99"/>
    <w:semiHidden/>
    <w:rsid w:val="00662EE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62EE2"/>
    <w:rPr>
      <w:b/>
      <w:bCs/>
    </w:rPr>
  </w:style>
  <w:style w:type="character" w:customStyle="1" w:styleId="CommentSubjectChar">
    <w:name w:val="Comment Subject Char"/>
    <w:basedOn w:val="CommentTextChar"/>
    <w:link w:val="CommentSubject"/>
    <w:uiPriority w:val="99"/>
    <w:semiHidden/>
    <w:rsid w:val="00662EE2"/>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678731">
      <w:bodyDiv w:val="1"/>
      <w:marLeft w:val="0"/>
      <w:marRight w:val="0"/>
      <w:marTop w:val="0"/>
      <w:marBottom w:val="0"/>
      <w:divBdr>
        <w:top w:val="none" w:sz="0" w:space="0" w:color="auto"/>
        <w:left w:val="none" w:sz="0" w:space="0" w:color="auto"/>
        <w:bottom w:val="none" w:sz="0" w:space="0" w:color="auto"/>
        <w:right w:val="none" w:sz="0" w:space="0" w:color="auto"/>
      </w:divBdr>
    </w:div>
    <w:div w:id="66594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1A835A9859694598311344A9E24307" ma:contentTypeVersion="0" ma:contentTypeDescription="Create a new document." ma:contentTypeScope="" ma:versionID="5a31d24d926ef68cebff2f40c643c3c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683F6-8932-486A-A0FE-2E6EF4E44D94}">
  <ds:schemaRefs>
    <ds:schemaRef ds:uri="http://schemas.microsoft.com/office/2006/documentManagement/types"/>
    <ds:schemaRef ds:uri="http://schemas.openxmlformats.org/package/2006/metadata/core-properties"/>
    <ds:schemaRef ds:uri="http://www.w3.org/XML/1998/namespace"/>
    <ds:schemaRef ds:uri="http://schemas.microsoft.com/office/2006/metadata/properties"/>
    <ds:schemaRef ds:uri="http://purl.org/dc/dcmitype/"/>
    <ds:schemaRef ds:uri="http://purl.org/dc/elements/1.1/"/>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687FCE57-D07D-4280-B208-1303C559168F}">
  <ds:schemaRefs>
    <ds:schemaRef ds:uri="http://schemas.microsoft.com/sharepoint/v3/contenttype/forms"/>
  </ds:schemaRefs>
</ds:datastoreItem>
</file>

<file path=customXml/itemProps3.xml><?xml version="1.0" encoding="utf-8"?>
<ds:datastoreItem xmlns:ds="http://schemas.openxmlformats.org/officeDocument/2006/customXml" ds:itemID="{2EA71A80-46AB-41BE-BA22-2BDCBA20D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7739BEB-A1C8-478C-8602-AFAD0C6C2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Cox Communications</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Tiffany (CCI-Atlanta)</dc:creator>
  <cp:lastModifiedBy>Harvinder Singh59</cp:lastModifiedBy>
  <cp:revision>4</cp:revision>
  <dcterms:created xsi:type="dcterms:W3CDTF">2024-12-06T13:34:00Z</dcterms:created>
  <dcterms:modified xsi:type="dcterms:W3CDTF">2024-12-06T13:35:00Z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0x010100281A835A9859694598311344A9E24307</vt:lpwstr>
  </property>
</Properties>
</file>